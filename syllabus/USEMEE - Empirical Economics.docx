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pBdr>
          <w:bottom w:val="single" w:sz="6" w:space="0" w:color="808080"/>
        </w:pBdr>
        <w:spacing w:lineRule="auto" w:line="240" w:beforeAutospacing="1" w:afterAutospacing="1"/>
        <w:ind w:left="0" w:hanging="0"/>
        <w:outlineLvl w:val="1"/>
        <w:rPr>
          <w:rFonts w:ascii="Times New Roman" w:hAnsi="Times New Roman" w:eastAsia="Times New Roman" w:cs="Times New Roman"/>
          <w:sz w:val="36"/>
          <w:szCs w:val="36"/>
          <w:lang w:val="en-US" w:eastAsia="nl-NL"/>
        </w:rPr>
      </w:pPr>
      <w:r>
        <w:rPr>
          <w:rFonts w:eastAsia="Times New Roman" w:cs="Times New Roman" w:ascii="Times New Roman" w:hAnsi="Times New Roman"/>
          <w:sz w:val="36"/>
          <w:szCs w:val="36"/>
          <w:lang w:val="en-US" w:eastAsia="nl-NL"/>
        </w:rPr>
        <w:t>202</w:t>
      </w:r>
      <w:ins w:id="0" w:author="Hollander, I.P.M. den (Ingrid)" w:date="2024-12-06T10:25:00Z">
        <w:r>
          <w:rPr>
            <w:rFonts w:eastAsia="Times New Roman" w:cs="Times New Roman" w:ascii="Times New Roman" w:hAnsi="Times New Roman"/>
            <w:sz w:val="36"/>
            <w:szCs w:val="36"/>
            <w:lang w:val="en-US" w:eastAsia="nl-NL"/>
          </w:rPr>
          <w:t>5</w:t>
        </w:r>
      </w:ins>
      <w:del w:id="1" w:author="Hollander, I.P.M. den (Ingrid)" w:date="2024-12-06T10:25:00Z">
        <w:r>
          <w:rPr>
            <w:rFonts w:eastAsia="Times New Roman" w:cs="Times New Roman" w:ascii="Times New Roman" w:hAnsi="Times New Roman"/>
            <w:sz w:val="36"/>
            <w:szCs w:val="36"/>
            <w:lang w:val="en-US" w:eastAsia="nl-NL"/>
          </w:rPr>
          <w:delText>4</w:delText>
        </w:r>
      </w:del>
    </w:p>
    <w:p>
      <w:pPr>
        <w:pStyle w:val="Normal"/>
        <w:numPr>
          <w:ilvl w:val="0"/>
          <w:numId w:val="0"/>
        </w:numPr>
        <w:spacing w:lineRule="auto" w:line="240" w:before="0" w:after="0"/>
        <w:ind w:left="0" w:hanging="0"/>
        <w:outlineLvl w:val="0"/>
        <w:rPr>
          <w:rFonts w:ascii="Times New Roman" w:hAnsi="Times New Roman" w:eastAsia="Times New Roman" w:cs="Times New Roman"/>
          <w:kern w:val="2"/>
          <w:sz w:val="48"/>
          <w:szCs w:val="48"/>
          <w:lang w:val="en-US" w:eastAsia="nl-NL"/>
        </w:rPr>
      </w:pPr>
      <w:r>
        <w:rPr>
          <w:rFonts w:eastAsia="Times New Roman" w:cs="Times New Roman" w:ascii="Times New Roman" w:hAnsi="Times New Roman"/>
          <w:kern w:val="2"/>
          <w:sz w:val="48"/>
          <w:szCs w:val="48"/>
          <w:lang w:val="en-US" w:eastAsia="nl-NL"/>
        </w:rPr>
        <w:t>Empirical Economics (USEMEE)</w:t>
      </w:r>
    </w:p>
    <w:p>
      <w:pPr>
        <w:pStyle w:val="Normal"/>
        <w:numPr>
          <w:ilvl w:val="0"/>
          <w:numId w:val="0"/>
        </w:numPr>
        <w:pBdr>
          <w:bottom w:val="single" w:sz="6" w:space="0" w:color="808080"/>
        </w:pBdr>
        <w:spacing w:lineRule="auto" w:line="240" w:beforeAutospacing="1" w:afterAutospacing="1"/>
        <w:ind w:left="0" w:hanging="0"/>
        <w:outlineLvl w:val="1"/>
        <w:rPr>
          <w:rFonts w:ascii="Times New Roman" w:hAnsi="Times New Roman" w:eastAsia="Times New Roman" w:cs="Times New Roman"/>
          <w:sz w:val="36"/>
          <w:szCs w:val="36"/>
          <w:lang w:val="en-US" w:eastAsia="nl-NL"/>
        </w:rPr>
      </w:pPr>
      <w:r>
        <w:rPr>
          <w:rFonts w:eastAsia="Times New Roman" w:cs="Times New Roman" w:ascii="Times New Roman" w:hAnsi="Times New Roman"/>
          <w:sz w:val="36"/>
          <w:szCs w:val="36"/>
          <w:lang w:val="en-US" w:eastAsia="nl-NL"/>
        </w:rPr>
        <w:t>General information</w:t>
      </w:r>
    </w:p>
    <w:p>
      <w:pPr>
        <w:pStyle w:val="Normal"/>
        <w:numPr>
          <w:ilvl w:val="0"/>
          <w:numId w:val="0"/>
        </w:numPr>
        <w:spacing w:lineRule="auto" w:line="240" w:before="0" w:after="0"/>
        <w:ind w:left="0" w:hanging="0"/>
        <w:outlineLvl w:val="3"/>
        <w:rPr>
          <w:rFonts w:ascii="Times New Roman" w:hAnsi="Times New Roman" w:eastAsia="Times New Roman" w:cs="Times New Roman"/>
          <w:color w:val="696969"/>
          <w:sz w:val="24"/>
          <w:szCs w:val="24"/>
          <w:lang w:val="en-US" w:eastAsia="nl-NL"/>
        </w:rPr>
      </w:pPr>
      <w:r>
        <w:rPr>
          <w:rFonts w:eastAsia="Times New Roman" w:cs="Times New Roman" w:ascii="Times New Roman" w:hAnsi="Times New Roman"/>
          <w:color w:val="696969"/>
          <w:sz w:val="24"/>
          <w:szCs w:val="24"/>
          <w:lang w:val="en-US" w:eastAsia="nl-NL"/>
        </w:rPr>
        <w:t>Course ID</w:t>
      </w:r>
    </w:p>
    <w:p>
      <w:pPr>
        <w:pStyle w:val="Normal"/>
        <w:spacing w:lineRule="auto" w:line="240" w:beforeAutospacing="1" w:afterAutospacing="1"/>
        <w:rPr>
          <w:rFonts w:ascii="Times New Roman" w:hAnsi="Times New Roman" w:eastAsia="Times New Roman" w:cs="Times New Roman"/>
          <w:sz w:val="24"/>
          <w:szCs w:val="24"/>
          <w:lang w:val="en-US" w:eastAsia="nl-NL"/>
        </w:rPr>
      </w:pPr>
      <w:r>
        <w:rPr>
          <w:rFonts w:eastAsia="Times New Roman" w:cs="Times New Roman" w:ascii="Times New Roman" w:hAnsi="Times New Roman"/>
          <w:sz w:val="24"/>
          <w:szCs w:val="24"/>
          <w:lang w:val="en-US" w:eastAsia="nl-NL"/>
        </w:rPr>
        <w:t>USEMEE</w:t>
      </w:r>
    </w:p>
    <w:p>
      <w:pPr>
        <w:pStyle w:val="Normal"/>
        <w:numPr>
          <w:ilvl w:val="0"/>
          <w:numId w:val="0"/>
        </w:numPr>
        <w:spacing w:lineRule="auto" w:line="240" w:before="0" w:after="0"/>
        <w:ind w:left="0" w:hanging="0"/>
        <w:outlineLvl w:val="3"/>
        <w:rPr>
          <w:rFonts w:ascii="Times New Roman" w:hAnsi="Times New Roman" w:eastAsia="Times New Roman" w:cs="Times New Roman"/>
          <w:color w:val="696969"/>
          <w:sz w:val="24"/>
          <w:szCs w:val="24"/>
          <w:lang w:val="en-US" w:eastAsia="nl-NL"/>
        </w:rPr>
      </w:pPr>
      <w:r>
        <w:rPr>
          <w:rFonts w:eastAsia="Times New Roman" w:cs="Times New Roman" w:ascii="Times New Roman" w:hAnsi="Times New Roman"/>
          <w:color w:val="696969"/>
          <w:sz w:val="24"/>
          <w:szCs w:val="24"/>
          <w:lang w:val="en-US" w:eastAsia="nl-NL"/>
        </w:rPr>
        <w:t>Course type</w:t>
      </w:r>
    </w:p>
    <w:p>
      <w:pPr>
        <w:pStyle w:val="Normal"/>
        <w:spacing w:lineRule="auto" w:line="240" w:beforeAutospacing="1" w:afterAutospacing="1"/>
        <w:rPr>
          <w:rFonts w:ascii="Times New Roman" w:hAnsi="Times New Roman" w:eastAsia="Times New Roman" w:cs="Times New Roman"/>
          <w:sz w:val="24"/>
          <w:szCs w:val="24"/>
          <w:lang w:val="en-US" w:eastAsia="nl-NL"/>
        </w:rPr>
      </w:pPr>
      <w:r>
        <w:rPr>
          <w:rFonts w:eastAsia="Times New Roman" w:cs="Times New Roman" w:ascii="Times New Roman" w:hAnsi="Times New Roman"/>
          <w:sz w:val="24"/>
          <w:szCs w:val="24"/>
          <w:lang w:val="en-US" w:eastAsia="nl-NL"/>
        </w:rPr>
        <w:t>Course</w:t>
      </w:r>
    </w:p>
    <w:p>
      <w:pPr>
        <w:pStyle w:val="Normal"/>
        <w:numPr>
          <w:ilvl w:val="0"/>
          <w:numId w:val="0"/>
        </w:numPr>
        <w:spacing w:lineRule="auto" w:line="240" w:before="0" w:after="0"/>
        <w:ind w:left="0" w:hanging="0"/>
        <w:outlineLvl w:val="3"/>
        <w:rPr>
          <w:rFonts w:ascii="Times New Roman" w:hAnsi="Times New Roman" w:eastAsia="Times New Roman" w:cs="Times New Roman"/>
          <w:color w:val="696969"/>
          <w:sz w:val="24"/>
          <w:szCs w:val="24"/>
          <w:lang w:val="en-US" w:eastAsia="nl-NL"/>
        </w:rPr>
      </w:pPr>
      <w:r>
        <w:rPr>
          <w:rFonts w:eastAsia="Times New Roman" w:cs="Times New Roman" w:ascii="Times New Roman" w:hAnsi="Times New Roman"/>
          <w:color w:val="696969"/>
          <w:sz w:val="24"/>
          <w:szCs w:val="24"/>
          <w:lang w:val="en-US" w:eastAsia="nl-NL"/>
        </w:rPr>
        <w:t>Credits</w:t>
      </w:r>
    </w:p>
    <w:p>
      <w:pPr>
        <w:pStyle w:val="Normal"/>
        <w:spacing w:lineRule="auto" w:line="240" w:beforeAutospacing="1" w:afterAutospacing="1"/>
        <w:rPr>
          <w:rFonts w:ascii="Times New Roman" w:hAnsi="Times New Roman" w:eastAsia="Times New Roman" w:cs="Times New Roman"/>
          <w:sz w:val="24"/>
          <w:szCs w:val="24"/>
          <w:lang w:val="en-US" w:eastAsia="nl-NL"/>
        </w:rPr>
      </w:pPr>
      <w:r>
        <w:rPr>
          <w:rFonts w:eastAsia="Times New Roman" w:cs="Times New Roman" w:ascii="Times New Roman" w:hAnsi="Times New Roman"/>
          <w:sz w:val="24"/>
          <w:szCs w:val="24"/>
          <w:lang w:val="en-US" w:eastAsia="nl-NL"/>
        </w:rPr>
        <w:t>5 EC</w:t>
      </w:r>
    </w:p>
    <w:p>
      <w:pPr>
        <w:pStyle w:val="Normal"/>
        <w:numPr>
          <w:ilvl w:val="0"/>
          <w:numId w:val="0"/>
        </w:numPr>
        <w:spacing w:lineRule="auto" w:line="240" w:before="0" w:after="0"/>
        <w:ind w:left="0" w:hanging="0"/>
        <w:outlineLvl w:val="3"/>
        <w:rPr>
          <w:rFonts w:ascii="Times New Roman" w:hAnsi="Times New Roman" w:eastAsia="Times New Roman" w:cs="Times New Roman"/>
          <w:color w:val="696969"/>
          <w:sz w:val="24"/>
          <w:szCs w:val="24"/>
          <w:lang w:val="en-US" w:eastAsia="nl-NL"/>
        </w:rPr>
      </w:pPr>
      <w:r>
        <w:rPr>
          <w:rFonts w:eastAsia="Times New Roman" w:cs="Times New Roman" w:ascii="Times New Roman" w:hAnsi="Times New Roman"/>
          <w:color w:val="696969"/>
          <w:sz w:val="24"/>
          <w:szCs w:val="24"/>
          <w:lang w:val="en-US" w:eastAsia="nl-NL"/>
        </w:rPr>
        <w:t>Category / Level</w:t>
      </w:r>
    </w:p>
    <w:p>
      <w:pPr>
        <w:pStyle w:val="Normal"/>
        <w:spacing w:lineRule="auto" w:line="240" w:beforeAutospacing="1" w:afterAutospacing="1"/>
        <w:rPr>
          <w:rFonts w:ascii="Times New Roman" w:hAnsi="Times New Roman" w:eastAsia="Times New Roman" w:cs="Times New Roman"/>
          <w:sz w:val="24"/>
          <w:szCs w:val="24"/>
          <w:lang w:val="en-US" w:eastAsia="nl-NL"/>
        </w:rPr>
      </w:pPr>
      <w:r>
        <w:rPr>
          <w:rFonts w:eastAsia="Times New Roman" w:cs="Times New Roman" w:ascii="Times New Roman" w:hAnsi="Times New Roman"/>
          <w:sz w:val="24"/>
          <w:szCs w:val="24"/>
          <w:lang w:val="en-US" w:eastAsia="nl-NL"/>
        </w:rPr>
        <w:t>M (Master)</w:t>
      </w:r>
    </w:p>
    <w:p>
      <w:pPr>
        <w:pStyle w:val="Normal"/>
        <w:numPr>
          <w:ilvl w:val="0"/>
          <w:numId w:val="0"/>
        </w:numPr>
        <w:spacing w:lineRule="auto" w:line="240" w:before="0" w:after="0"/>
        <w:ind w:left="0" w:hanging="0"/>
        <w:outlineLvl w:val="3"/>
        <w:rPr>
          <w:rFonts w:ascii="Times New Roman" w:hAnsi="Times New Roman" w:eastAsia="Times New Roman" w:cs="Times New Roman"/>
          <w:color w:val="696969"/>
          <w:sz w:val="24"/>
          <w:szCs w:val="24"/>
          <w:lang w:val="en-US" w:eastAsia="nl-NL"/>
        </w:rPr>
      </w:pPr>
      <w:r>
        <w:rPr>
          <w:rFonts w:eastAsia="Times New Roman" w:cs="Times New Roman" w:ascii="Times New Roman" w:hAnsi="Times New Roman"/>
          <w:color w:val="696969"/>
          <w:sz w:val="24"/>
          <w:szCs w:val="24"/>
          <w:lang w:val="en-US" w:eastAsia="nl-NL"/>
        </w:rPr>
        <w:t>Instruction language</w:t>
      </w:r>
    </w:p>
    <w:p>
      <w:pPr>
        <w:pStyle w:val="Normal"/>
        <w:spacing w:lineRule="auto" w:line="240" w:beforeAutospacing="1" w:afterAutospacing="1"/>
        <w:rPr>
          <w:rFonts w:ascii="Times New Roman" w:hAnsi="Times New Roman" w:eastAsia="Times New Roman" w:cs="Times New Roman"/>
          <w:sz w:val="24"/>
          <w:szCs w:val="24"/>
          <w:lang w:val="en-US" w:eastAsia="nl-NL"/>
        </w:rPr>
      </w:pPr>
      <w:r>
        <w:rPr>
          <w:rFonts w:eastAsia="Times New Roman" w:cs="Times New Roman" w:ascii="Times New Roman" w:hAnsi="Times New Roman"/>
          <w:sz w:val="24"/>
          <w:szCs w:val="24"/>
          <w:lang w:val="en-US" w:eastAsia="nl-NL"/>
        </w:rPr>
        <w:t>English</w:t>
      </w:r>
    </w:p>
    <w:p>
      <w:pPr>
        <w:pStyle w:val="Normal"/>
        <w:numPr>
          <w:ilvl w:val="0"/>
          <w:numId w:val="0"/>
        </w:numPr>
        <w:spacing w:lineRule="auto" w:line="240" w:before="0" w:after="0"/>
        <w:ind w:left="0" w:hanging="0"/>
        <w:outlineLvl w:val="3"/>
        <w:rPr>
          <w:rFonts w:ascii="Times New Roman" w:hAnsi="Times New Roman" w:eastAsia="Times New Roman" w:cs="Times New Roman"/>
          <w:color w:val="696969"/>
          <w:sz w:val="24"/>
          <w:szCs w:val="24"/>
          <w:lang w:val="en-US" w:eastAsia="nl-NL"/>
        </w:rPr>
      </w:pPr>
      <w:r>
        <w:rPr>
          <w:rFonts w:eastAsia="Times New Roman" w:cs="Times New Roman" w:ascii="Times New Roman" w:hAnsi="Times New Roman"/>
          <w:color w:val="696969"/>
          <w:sz w:val="24"/>
          <w:szCs w:val="24"/>
          <w:lang w:val="en-US" w:eastAsia="nl-NL"/>
        </w:rPr>
        <w:t>Offered by</w:t>
      </w:r>
    </w:p>
    <w:p>
      <w:pPr>
        <w:pStyle w:val="Normal"/>
        <w:spacing w:lineRule="auto" w:line="240" w:beforeAutospacing="1" w:afterAutospacing="1"/>
        <w:rPr>
          <w:rFonts w:ascii="Times New Roman" w:hAnsi="Times New Roman" w:eastAsia="Times New Roman" w:cs="Times New Roman"/>
          <w:sz w:val="24"/>
          <w:szCs w:val="24"/>
          <w:lang w:val="en-US" w:eastAsia="nl-NL"/>
        </w:rPr>
      </w:pPr>
      <w:r>
        <w:rPr>
          <w:rFonts w:eastAsia="Times New Roman" w:cs="Times New Roman" w:ascii="Times New Roman" w:hAnsi="Times New Roman"/>
          <w:sz w:val="24"/>
          <w:szCs w:val="24"/>
          <w:lang w:val="en-US" w:eastAsia="nl-NL"/>
        </w:rPr>
        <w:t>Utrecht University - Faculty of Law, Economics and Governance</w:t>
      </w:r>
    </w:p>
    <w:p>
      <w:pPr>
        <w:pStyle w:val="Normal"/>
        <w:numPr>
          <w:ilvl w:val="0"/>
          <w:numId w:val="0"/>
        </w:numPr>
        <w:spacing w:lineRule="auto" w:line="240" w:before="0" w:after="0"/>
        <w:ind w:left="0" w:hanging="0"/>
        <w:outlineLvl w:val="3"/>
        <w:rPr>
          <w:rFonts w:ascii="Times New Roman" w:hAnsi="Times New Roman" w:eastAsia="Times New Roman" w:cs="Times New Roman"/>
          <w:color w:val="696969"/>
          <w:sz w:val="24"/>
          <w:szCs w:val="24"/>
          <w:lang w:val="en-US" w:eastAsia="nl-NL"/>
        </w:rPr>
      </w:pPr>
      <w:r>
        <w:rPr>
          <w:rFonts w:eastAsia="Times New Roman" w:cs="Times New Roman" w:ascii="Times New Roman" w:hAnsi="Times New Roman"/>
          <w:color w:val="696969"/>
          <w:sz w:val="24"/>
          <w:szCs w:val="24"/>
          <w:lang w:val="en-US" w:eastAsia="nl-NL"/>
        </w:rPr>
        <w:t>Remark</w:t>
      </w:r>
    </w:p>
    <w:p>
      <w:pPr>
        <w:pStyle w:val="Normal"/>
        <w:spacing w:lineRule="auto" w:line="240" w:beforeAutospacing="1" w:afterAutospacing="1"/>
        <w:rPr>
          <w:rFonts w:ascii="Times New Roman" w:hAnsi="Times New Roman" w:eastAsia="Times New Roman" w:cs="Times New Roman"/>
          <w:sz w:val="24"/>
          <w:szCs w:val="24"/>
          <w:lang w:val="en-US" w:eastAsia="nl-NL"/>
        </w:rPr>
      </w:pPr>
      <w:r>
        <w:rPr>
          <w:rFonts w:eastAsia="Times New Roman" w:cs="Times New Roman" w:ascii="Times New Roman" w:hAnsi="Times New Roman"/>
          <w:sz w:val="24"/>
          <w:szCs w:val="24"/>
          <w:lang w:val="en-US" w:eastAsia="nl-NL"/>
        </w:rPr>
        <w:t>Required in masters IM, BDE, BSI, FM, SCR, SFI, BF &amp; EP.</w:t>
      </w:r>
    </w:p>
    <w:p>
      <w:pPr>
        <w:pStyle w:val="Normal"/>
        <w:numPr>
          <w:ilvl w:val="0"/>
          <w:numId w:val="0"/>
        </w:numPr>
        <w:pBdr>
          <w:bottom w:val="single" w:sz="6" w:space="0" w:color="808080"/>
        </w:pBdr>
        <w:spacing w:lineRule="auto" w:line="240" w:beforeAutospacing="1" w:afterAutospacing="1"/>
        <w:ind w:left="0" w:hanging="0"/>
        <w:outlineLvl w:val="1"/>
        <w:rPr>
          <w:rFonts w:ascii="Times New Roman" w:hAnsi="Times New Roman" w:eastAsia="Times New Roman" w:cs="Times New Roman"/>
          <w:sz w:val="36"/>
          <w:szCs w:val="36"/>
          <w:lang w:val="en-US" w:eastAsia="nl-NL"/>
        </w:rPr>
      </w:pPr>
      <w:r>
        <w:rPr>
          <w:rFonts w:eastAsia="Times New Roman" w:cs="Times New Roman" w:ascii="Times New Roman" w:hAnsi="Times New Roman"/>
          <w:sz w:val="36"/>
          <w:szCs w:val="36"/>
          <w:lang w:val="en-US" w:eastAsia="nl-NL"/>
        </w:rPr>
        <w:t>Course enrolment</w:t>
      </w:r>
    </w:p>
    <w:p>
      <w:pPr>
        <w:pStyle w:val="Normal"/>
        <w:numPr>
          <w:ilvl w:val="0"/>
          <w:numId w:val="0"/>
        </w:numPr>
        <w:spacing w:lineRule="auto" w:line="240" w:before="0" w:after="0"/>
        <w:ind w:left="0" w:hanging="0"/>
        <w:outlineLvl w:val="3"/>
        <w:rPr>
          <w:rFonts w:ascii="Times New Roman" w:hAnsi="Times New Roman" w:eastAsia="Times New Roman" w:cs="Times New Roman"/>
          <w:color w:val="696969"/>
          <w:sz w:val="24"/>
          <w:szCs w:val="24"/>
          <w:lang w:val="en-US" w:eastAsia="nl-NL"/>
        </w:rPr>
      </w:pPr>
      <w:r>
        <w:rPr>
          <w:rFonts w:eastAsia="Times New Roman" w:cs="Times New Roman" w:ascii="Times New Roman" w:hAnsi="Times New Roman"/>
          <w:color w:val="696969"/>
          <w:sz w:val="24"/>
          <w:szCs w:val="24"/>
          <w:lang w:val="en-US" w:eastAsia="nl-NL"/>
        </w:rPr>
        <w:t>Application procedure</w:t>
      </w:r>
    </w:p>
    <w:p>
      <w:pPr>
        <w:pStyle w:val="Normal"/>
        <w:spacing w:lineRule="auto" w:line="240" w:beforeAutospacing="1" w:afterAutospacing="1"/>
        <w:rPr>
          <w:rFonts w:ascii="Times New Roman" w:hAnsi="Times New Roman" w:eastAsia="Times New Roman" w:cs="Times New Roman"/>
          <w:sz w:val="24"/>
          <w:szCs w:val="24"/>
          <w:lang w:val="en-US" w:eastAsia="nl-NL"/>
        </w:rPr>
      </w:pPr>
      <w:r>
        <w:rPr>
          <w:rFonts w:eastAsia="Times New Roman" w:cs="Times New Roman" w:ascii="Times New Roman" w:hAnsi="Times New Roman"/>
          <w:sz w:val="24"/>
          <w:szCs w:val="24"/>
          <w:lang w:val="en-US" w:eastAsia="nl-NL"/>
        </w:rPr>
        <w:t>You will be enrolled for this course by administration of the programme of this course.</w:t>
      </w:r>
    </w:p>
    <w:p>
      <w:pPr>
        <w:pStyle w:val="Normal"/>
        <w:numPr>
          <w:ilvl w:val="0"/>
          <w:numId w:val="0"/>
        </w:numPr>
        <w:spacing w:lineRule="auto" w:line="240" w:before="0" w:after="0"/>
        <w:ind w:left="0" w:hanging="0"/>
        <w:outlineLvl w:val="3"/>
        <w:rPr>
          <w:rFonts w:ascii="Times New Roman" w:hAnsi="Times New Roman" w:eastAsia="Times New Roman" w:cs="Times New Roman"/>
          <w:color w:val="696969"/>
          <w:sz w:val="24"/>
          <w:szCs w:val="24"/>
          <w:lang w:eastAsia="nl-NL"/>
        </w:rPr>
      </w:pPr>
      <w:r>
        <w:rPr>
          <w:rFonts w:eastAsia="Times New Roman" w:cs="Times New Roman" w:ascii="Times New Roman" w:hAnsi="Times New Roman"/>
          <w:color w:val="696969"/>
          <w:sz w:val="24"/>
          <w:szCs w:val="24"/>
          <w:lang w:eastAsia="nl-NL"/>
        </w:rPr>
        <w:t>Enrolment periods</w:t>
      </w:r>
    </w:p>
    <w:tbl>
      <w:tblPr>
        <w:tblW w:w="2638"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638"/>
      </w:tblGrid>
      <w:tr>
        <w:trPr>
          <w:tblHeader w:val="true"/>
        </w:trPr>
        <w:tc>
          <w:tcPr>
            <w:tcW w:w="2638" w:type="dxa"/>
            <w:tcBorders/>
            <w:vAlign w:val="center"/>
          </w:tcPr>
          <w:p>
            <w:pPr>
              <w:pStyle w:val="Normal"/>
              <w:widowControl w:val="false"/>
              <w:numPr>
                <w:ilvl w:val="0"/>
                <w:numId w:val="1"/>
              </w:numPr>
              <w:spacing w:lineRule="auto" w:line="240" w:beforeAutospacing="1" w:afterAutospacing="1"/>
              <w:rPr>
                <w:rFonts w:ascii="Arial" w:hAnsi="Arial" w:eastAsia="Times New Roman" w:cs="Arial"/>
                <w:sz w:val="18"/>
                <w:szCs w:val="18"/>
                <w:lang w:eastAsia="nl-NL"/>
              </w:rPr>
            </w:pPr>
            <w:r>
              <w:rPr>
                <w:rFonts w:eastAsia="Times New Roman" w:cs="Arial" w:ascii="Arial" w:hAnsi="Arial"/>
                <w:sz w:val="18"/>
                <w:szCs w:val="18"/>
                <w:lang w:eastAsia="nl-NL"/>
              </w:rPr>
              <w:t>Period 1</w:t>
            </w:r>
          </w:p>
          <w:p>
            <w:pPr>
              <w:pStyle w:val="Normal"/>
              <w:widowControl w:val="false"/>
              <w:numPr>
                <w:ilvl w:val="0"/>
                <w:numId w:val="0"/>
              </w:numPr>
              <w:spacing w:lineRule="auto" w:line="240" w:before="0" w:after="0"/>
              <w:ind w:left="720" w:hanging="0"/>
              <w:outlineLvl w:val="3"/>
              <w:rPr>
                <w:rFonts w:ascii="Arial" w:hAnsi="Arial" w:eastAsia="Times New Roman" w:cs="Arial"/>
                <w:color w:val="696969"/>
                <w:sz w:val="24"/>
                <w:szCs w:val="24"/>
                <w:lang w:eastAsia="nl-NL"/>
              </w:rPr>
            </w:pPr>
            <w:r>
              <w:rPr>
                <w:rFonts w:eastAsia="Times New Roman" w:cs="Arial" w:ascii="Arial" w:hAnsi="Arial"/>
                <w:color w:val="696969"/>
                <w:sz w:val="24"/>
                <w:szCs w:val="24"/>
                <w:lang w:eastAsia="nl-NL"/>
              </w:rPr>
              <w:t>Timeslots</w:t>
            </w:r>
          </w:p>
          <w:p>
            <w:pPr>
              <w:pStyle w:val="Normal"/>
              <w:widowControl w:val="false"/>
              <w:spacing w:lineRule="auto" w:line="240" w:beforeAutospacing="1" w:afterAutospacing="1"/>
              <w:ind w:left="720" w:hanging="0"/>
              <w:rPr>
                <w:rFonts w:ascii="Arial" w:hAnsi="Arial" w:eastAsia="Times New Roman" w:cs="Arial"/>
                <w:sz w:val="18"/>
                <w:szCs w:val="18"/>
                <w:lang w:eastAsia="nl-NL"/>
              </w:rPr>
            </w:pPr>
            <w:r>
              <w:rPr>
                <w:rFonts w:eastAsia="Times New Roman" w:cs="Arial" w:ascii="Arial" w:hAnsi="Arial"/>
                <w:sz w:val="18"/>
                <w:szCs w:val="18"/>
                <w:lang w:eastAsia="nl-NL"/>
              </w:rPr>
              <w:t>BD</w:t>
            </w:r>
          </w:p>
          <w:p>
            <w:pPr>
              <w:pStyle w:val="Normal"/>
              <w:widowControl w:val="false"/>
              <w:numPr>
                <w:ilvl w:val="0"/>
                <w:numId w:val="0"/>
              </w:numPr>
              <w:spacing w:lineRule="auto" w:line="240" w:before="0" w:after="0"/>
              <w:ind w:left="720" w:hanging="0"/>
              <w:outlineLvl w:val="3"/>
              <w:rPr>
                <w:rFonts w:ascii="Arial" w:hAnsi="Arial" w:eastAsia="Times New Roman" w:cs="Arial"/>
                <w:color w:val="696969"/>
                <w:sz w:val="24"/>
                <w:szCs w:val="24"/>
                <w:lang w:eastAsia="nl-NL"/>
              </w:rPr>
            </w:pPr>
            <w:r>
              <w:rPr>
                <w:rFonts w:eastAsia="Times New Roman" w:cs="Arial" w:ascii="Arial" w:hAnsi="Arial"/>
                <w:color w:val="696969"/>
                <w:sz w:val="24"/>
                <w:szCs w:val="24"/>
                <w:lang w:eastAsia="nl-NL"/>
              </w:rPr>
              <w:t>Enrolment period</w:t>
            </w:r>
          </w:p>
          <w:p>
            <w:pPr>
              <w:pStyle w:val="Normal"/>
              <w:widowControl w:val="false"/>
              <w:numPr>
                <w:ilvl w:val="0"/>
                <w:numId w:val="0"/>
              </w:numPr>
              <w:spacing w:lineRule="auto" w:line="240" w:before="0" w:after="0"/>
              <w:ind w:left="720" w:hanging="0"/>
              <w:outlineLvl w:val="3"/>
              <w:rPr>
                <w:rFonts w:ascii="Arial" w:hAnsi="Arial" w:eastAsia="Times New Roman" w:cs="Arial"/>
                <w:color w:val="696969"/>
                <w:sz w:val="24"/>
                <w:szCs w:val="24"/>
                <w:lang w:eastAsia="nl-NL"/>
              </w:rPr>
            </w:pPr>
            <w:r>
              <w:rPr>
                <w:rFonts w:eastAsia="Times New Roman" w:cs="Arial" w:ascii="Arial" w:hAnsi="Arial"/>
                <w:color w:val="696969"/>
                <w:sz w:val="24"/>
                <w:szCs w:val="24"/>
                <w:lang w:eastAsia="nl-NL"/>
              </w:rPr>
              <w:t>Start courses</w:t>
            </w:r>
          </w:p>
          <w:p>
            <w:pPr>
              <w:pStyle w:val="Normal"/>
              <w:widowControl w:val="false"/>
              <w:spacing w:lineRule="auto" w:line="240" w:beforeAutospacing="1" w:after="0"/>
              <w:ind w:left="720" w:hanging="0"/>
              <w:rPr>
                <w:rFonts w:ascii="Arial" w:hAnsi="Arial" w:eastAsia="Times New Roman" w:cs="Arial"/>
                <w:sz w:val="18"/>
                <w:szCs w:val="18"/>
                <w:lang w:eastAsia="nl-NL"/>
              </w:rPr>
            </w:pPr>
            <w:r>
              <w:rPr>
                <w:rFonts w:eastAsia="Times New Roman" w:cs="Arial" w:ascii="Arial" w:hAnsi="Arial"/>
                <w:sz w:val="18"/>
                <w:szCs w:val="18"/>
                <w:lang w:eastAsia="nl-NL"/>
              </w:rPr>
              <w:t>2 September 2024</w:t>
            </w:r>
          </w:p>
        </w:tc>
      </w:tr>
    </w:tbl>
    <w:p>
      <w:pPr>
        <w:pStyle w:val="Normal"/>
        <w:numPr>
          <w:ilvl w:val="0"/>
          <w:numId w:val="0"/>
        </w:numPr>
        <w:pBdr>
          <w:bottom w:val="single" w:sz="6" w:space="0" w:color="808080"/>
        </w:pBdr>
        <w:spacing w:lineRule="auto" w:line="240" w:beforeAutospacing="1" w:afterAutospacing="1"/>
        <w:ind w:left="0" w:hanging="0"/>
        <w:outlineLvl w:val="1"/>
        <w:rPr>
          <w:rFonts w:ascii="Times New Roman" w:hAnsi="Times New Roman" w:eastAsia="Times New Roman" w:cs="Times New Roman"/>
          <w:sz w:val="36"/>
          <w:szCs w:val="36"/>
          <w:lang w:eastAsia="nl-NL"/>
        </w:rPr>
      </w:pPr>
      <w:r>
        <w:rPr>
          <w:rFonts w:eastAsia="Times New Roman" w:cs="Times New Roman" w:ascii="Times New Roman" w:hAnsi="Times New Roman"/>
          <w:sz w:val="36"/>
          <w:szCs w:val="36"/>
          <w:lang w:eastAsia="nl-NL"/>
        </w:rPr>
        <w:t>Course description</w:t>
      </w:r>
    </w:p>
    <w:p>
      <w:pPr>
        <w:pStyle w:val="Normal"/>
        <w:numPr>
          <w:ilvl w:val="0"/>
          <w:numId w:val="0"/>
        </w:numPr>
        <w:spacing w:lineRule="auto" w:line="240" w:before="0" w:after="0"/>
        <w:ind w:left="0" w:hanging="0"/>
        <w:outlineLvl w:val="3"/>
        <w:rPr>
          <w:rFonts w:ascii="Times New Roman" w:hAnsi="Times New Roman" w:eastAsia="Times New Roman" w:cs="Times New Roman"/>
          <w:color w:val="696969"/>
          <w:sz w:val="24"/>
          <w:szCs w:val="24"/>
          <w:lang w:eastAsia="nl-NL"/>
        </w:rPr>
      </w:pPr>
      <w:r>
        <w:rPr>
          <w:rFonts w:eastAsia="Times New Roman" w:cs="Times New Roman" w:ascii="Times New Roman" w:hAnsi="Times New Roman"/>
          <w:color w:val="696969"/>
          <w:sz w:val="24"/>
          <w:szCs w:val="24"/>
          <w:lang w:eastAsia="nl-NL"/>
        </w:rPr>
        <w:t>Course goals</w:t>
      </w:r>
    </w:p>
    <w:p>
      <w:pPr>
        <w:pStyle w:val="Normal"/>
        <w:spacing w:lineRule="auto" w:line="240" w:beforeAutospacing="1" w:afterAutospacing="1"/>
        <w:rPr>
          <w:rFonts w:ascii="Times New Roman" w:hAnsi="Times New Roman" w:eastAsia="Times New Roman" w:cs="Times New Roman"/>
          <w:sz w:val="24"/>
          <w:szCs w:val="24"/>
          <w:lang w:val="en-US" w:eastAsia="nl-NL"/>
        </w:rPr>
      </w:pPr>
      <w:r>
        <w:rPr>
          <w:rFonts w:eastAsia="Times New Roman" w:cs="Times New Roman" w:ascii="Times New Roman" w:hAnsi="Times New Roman"/>
          <w:sz w:val="24"/>
          <w:szCs w:val="24"/>
          <w:lang w:val="en-US" w:eastAsia="nl-NL"/>
        </w:rPr>
        <w:t>This course aims to teach econometric techniques to answer economic questions.</w:t>
        <w:br/>
        <w:br/>
      </w:r>
      <w:r>
        <w:rPr>
          <w:rFonts w:eastAsia="Times New Roman" w:cs="Times New Roman" w:ascii="Times New Roman" w:hAnsi="Times New Roman"/>
          <w:b/>
          <w:bCs/>
          <w:sz w:val="24"/>
          <w:szCs w:val="24"/>
          <w:lang w:val="en-US" w:eastAsia="nl-NL"/>
        </w:rPr>
        <w:t>Learning objectives</w:t>
      </w:r>
      <w:r>
        <w:rPr>
          <w:rFonts w:eastAsia="Times New Roman" w:cs="Times New Roman" w:ascii="Times New Roman" w:hAnsi="Times New Roman"/>
          <w:sz w:val="24"/>
          <w:szCs w:val="24"/>
          <w:lang w:val="en-US" w:eastAsia="nl-NL"/>
        </w:rPr>
        <w:br/>
        <w:t>At the end of the course, the student is able to:</w:t>
      </w:r>
    </w:p>
    <w:p>
      <w:pPr>
        <w:pStyle w:val="Normal"/>
        <w:numPr>
          <w:ilvl w:val="0"/>
          <w:numId w:val="2"/>
        </w:numPr>
        <w:spacing w:lineRule="auto" w:line="240" w:beforeAutospacing="1" w:after="0"/>
        <w:rPr>
          <w:rFonts w:ascii="Times New Roman" w:hAnsi="Times New Roman" w:eastAsia="Times New Roman" w:cs="Times New Roman"/>
          <w:sz w:val="24"/>
          <w:szCs w:val="24"/>
          <w:lang w:val="en-US" w:eastAsia="nl-NL"/>
        </w:rPr>
      </w:pPr>
      <w:del w:id="2" w:author="Unknown Author" w:date="2025-02-25T15:24:37Z">
        <w:r>
          <w:rPr>
            <w:rFonts w:eastAsia="Times New Roman" w:cs="Times New Roman" w:ascii="Times New Roman" w:hAnsi="Times New Roman"/>
            <w:sz w:val="24"/>
            <w:szCs w:val="24"/>
            <w:lang w:val="en-US" w:eastAsia="nl-NL"/>
          </w:rPr>
          <w:delText>Apply econometric estimation techniques such as Least Squares and Instrumental Variables to conduct rigorous econometric analysis. .</w:delText>
        </w:r>
      </w:del>
      <w:ins w:id="3" w:author="Unknown Author" w:date="2025-02-25T15:29:08Z">
        <w:r>
          <w:rPr>
            <w:rFonts w:eastAsia="Times New Roman" w:cs="Times New Roman" w:ascii="Times New Roman" w:hAnsi="Times New Roman"/>
            <w:sz w:val="24"/>
            <w:szCs w:val="24"/>
            <w:lang w:val="en-US" w:eastAsia="nl-NL"/>
          </w:rPr>
          <w:t xml:space="preserve">Apply </w:t>
        </w:r>
      </w:ins>
      <w:ins w:id="4" w:author="Unknown Author" w:date="2025-02-25T15:24:46Z">
        <w:r>
          <w:rPr>
            <w:rFonts w:eastAsia="Times New Roman" w:cs="Times New Roman" w:ascii="Times New Roman" w:hAnsi="Times New Roman"/>
            <w:sz w:val="24"/>
            <w:szCs w:val="24"/>
            <w:lang w:val="en-US" w:eastAsia="nl-NL"/>
          </w:rPr>
          <w:t>econometrics to analyze research questions using empirical data,</w:t>
        </w:r>
      </w:ins>
      <w:ins w:id="5" w:author="Unknown Author" w:date="2025-02-25T15:25:00Z">
        <w:r>
          <w:rPr>
            <w:rFonts w:eastAsia="Times New Roman" w:cs="Times New Roman" w:ascii="Times New Roman" w:hAnsi="Times New Roman"/>
            <w:sz w:val="24"/>
            <w:szCs w:val="24"/>
            <w:lang w:val="en-US" w:eastAsia="nl-NL"/>
          </w:rPr>
          <w:t xml:space="preserve"> and justify the chosen approach.</w:t>
        </w:r>
      </w:ins>
    </w:p>
    <w:p>
      <w:pPr>
        <w:pStyle w:val="Normal"/>
        <w:numPr>
          <w:ilvl w:val="0"/>
          <w:numId w:val="2"/>
        </w:numPr>
        <w:spacing w:lineRule="auto" w:line="240" w:before="0" w:after="0"/>
        <w:rPr>
          <w:rFonts w:ascii="Times New Roman" w:hAnsi="Times New Roman" w:eastAsia="Times New Roman" w:cs="Times New Roman"/>
          <w:sz w:val="24"/>
          <w:szCs w:val="24"/>
          <w:lang w:val="en-US" w:eastAsia="nl-NL"/>
        </w:rPr>
      </w:pPr>
      <w:del w:id="6" w:author="Unknown Author" w:date="2025-02-25T15:28:40Z">
        <w:r>
          <w:rPr>
            <w:rFonts w:eastAsia="Times New Roman" w:cs="Times New Roman" w:ascii="Times New Roman" w:hAnsi="Times New Roman"/>
            <w:sz w:val="24"/>
            <w:szCs w:val="24"/>
            <w:lang w:val="en-US" w:eastAsia="nl-NL"/>
          </w:rPr>
          <w:delText>Conduct the correct estimation techniques for the economic problem and apply these techniques to specific data sets.</w:delText>
        </w:r>
      </w:del>
      <w:ins w:id="7" w:author="Unknown Author" w:date="2025-02-25T15:28:40Z">
        <w:r>
          <w:rPr>
            <w:rFonts w:eastAsia="Times New Roman" w:cs="Times New Roman" w:ascii="Times New Roman" w:hAnsi="Times New Roman"/>
            <w:sz w:val="24"/>
            <w:szCs w:val="24"/>
            <w:lang w:val="en-US" w:eastAsia="nl-NL"/>
          </w:rPr>
          <w:t>Use basic statistics and mathematics to understand and derive the basic properties of several econometric models.</w:t>
        </w:r>
      </w:ins>
    </w:p>
    <w:p>
      <w:pPr>
        <w:pStyle w:val="Normal"/>
        <w:numPr>
          <w:ilvl w:val="0"/>
          <w:numId w:val="2"/>
        </w:numPr>
        <w:spacing w:lineRule="auto" w:line="240" w:before="0" w:afterAutospacing="1"/>
        <w:rPr>
          <w:rFonts w:ascii="Times New Roman" w:hAnsi="Times New Roman" w:eastAsia="Times New Roman" w:cs="Times New Roman"/>
          <w:sz w:val="24"/>
          <w:szCs w:val="24"/>
          <w:lang w:val="en-US" w:eastAsia="nl-NL"/>
        </w:rPr>
      </w:pPr>
      <w:r>
        <w:rPr>
          <w:rFonts w:eastAsia="Times New Roman" w:cs="Times New Roman" w:ascii="Times New Roman" w:hAnsi="Times New Roman"/>
          <w:sz w:val="24"/>
          <w:szCs w:val="24"/>
          <w:lang w:val="en-US" w:eastAsia="nl-NL"/>
        </w:rPr>
        <w:t>Interpret and critically evaluate quantitative empirical</w:t>
      </w:r>
      <w:ins w:id="8" w:author="Unknown Author" w:date="2025-02-25T15:25:33Z">
        <w:r>
          <w:rPr>
            <w:rFonts w:eastAsia="Times New Roman" w:cs="Times New Roman" w:ascii="Times New Roman" w:hAnsi="Times New Roman"/>
            <w:sz w:val="24"/>
            <w:szCs w:val="24"/>
            <w:lang w:val="en-US" w:eastAsia="nl-NL"/>
          </w:rPr>
          <w:t xml:space="preserve"> studies</w:t>
        </w:r>
      </w:ins>
      <w:del w:id="9" w:author="Unknown Author" w:date="2025-02-25T15:25:33Z">
        <w:r>
          <w:rPr>
            <w:rFonts w:eastAsia="Times New Roman" w:cs="Times New Roman" w:ascii="Times New Roman" w:hAnsi="Times New Roman"/>
            <w:sz w:val="24"/>
            <w:szCs w:val="24"/>
            <w:lang w:val="en-US" w:eastAsia="nl-NL"/>
          </w:rPr>
          <w:delText xml:space="preserve"> analyses </w:delText>
        </w:r>
      </w:del>
      <w:r>
        <w:rPr>
          <w:rFonts w:eastAsia="Times New Roman" w:cs="Times New Roman" w:ascii="Times New Roman" w:hAnsi="Times New Roman"/>
          <w:sz w:val="24"/>
          <w:szCs w:val="24"/>
          <w:lang w:val="en-US" w:eastAsia="nl-NL"/>
        </w:rPr>
        <w:t xml:space="preserve">to </w:t>
      </w:r>
      <w:ins w:id="10" w:author="Unknown Author" w:date="2025-02-25T15:29:27Z">
        <w:r>
          <w:rPr>
            <w:rFonts w:eastAsia="Times New Roman" w:cs="Times New Roman" w:ascii="Times New Roman" w:hAnsi="Times New Roman"/>
            <w:sz w:val="24"/>
            <w:szCs w:val="24"/>
            <w:lang w:val="en-US" w:eastAsia="nl-NL"/>
          </w:rPr>
          <w:t>provide</w:t>
        </w:r>
      </w:ins>
      <w:del w:id="11" w:author="Unknown Author" w:date="2025-02-25T15:29:26Z">
        <w:r>
          <w:rPr>
            <w:rFonts w:eastAsia="Times New Roman" w:cs="Times New Roman" w:ascii="Times New Roman" w:hAnsi="Times New Roman"/>
            <w:sz w:val="24"/>
            <w:szCs w:val="24"/>
            <w:lang w:val="en-US" w:eastAsia="nl-NL"/>
          </w:rPr>
          <w:delText xml:space="preserve">create </w:delText>
        </w:r>
      </w:del>
      <w:r>
        <w:rPr>
          <w:rFonts w:eastAsia="Times New Roman" w:cs="Times New Roman" w:ascii="Times New Roman" w:hAnsi="Times New Roman"/>
          <w:sz w:val="24"/>
          <w:szCs w:val="24"/>
          <w:lang w:val="en-US" w:eastAsia="nl-NL"/>
        </w:rPr>
        <w:t>a</w:t>
      </w:r>
      <w:del w:id="12" w:author="Unknown Author" w:date="2025-02-25T15:29:16Z">
        <w:r>
          <w:rPr>
            <w:rFonts w:eastAsia="Times New Roman" w:cs="Times New Roman" w:ascii="Times New Roman" w:hAnsi="Times New Roman"/>
            <w:sz w:val="24"/>
            <w:szCs w:val="24"/>
            <w:lang w:val="en-US" w:eastAsia="nl-NL"/>
          </w:rPr>
          <w:delText>n</w:delText>
        </w:r>
      </w:del>
      <w:r>
        <w:rPr>
          <w:rFonts w:eastAsia="Times New Roman" w:cs="Times New Roman" w:ascii="Times New Roman" w:hAnsi="Times New Roman"/>
          <w:sz w:val="24"/>
          <w:szCs w:val="24"/>
          <w:lang w:val="en-US" w:eastAsia="nl-NL"/>
        </w:rPr>
        <w:t xml:space="preserve"> </w:t>
      </w:r>
      <w:del w:id="13" w:author="Unknown Author" w:date="2025-02-25T15:25:29Z">
        <w:r>
          <w:rPr>
            <w:rFonts w:eastAsia="Times New Roman" w:cs="Times New Roman" w:ascii="Times New Roman" w:hAnsi="Times New Roman"/>
            <w:sz w:val="24"/>
            <w:szCs w:val="24"/>
            <w:lang w:val="en-US" w:eastAsia="nl-NL"/>
          </w:rPr>
          <w:delText>economic</w:delText>
        </w:r>
      </w:del>
      <w:ins w:id="14" w:author="Unknown Author" w:date="2025-02-25T15:25:29Z">
        <w:r>
          <w:rPr>
            <w:rFonts w:eastAsia="Times New Roman" w:cs="Times New Roman" w:ascii="Times New Roman" w:hAnsi="Times New Roman"/>
            <w:sz w:val="24"/>
            <w:szCs w:val="24"/>
            <w:lang w:val="en-US" w:eastAsia="nl-NL"/>
          </w:rPr>
          <w:t>policy</w:t>
        </w:r>
      </w:ins>
      <w:r>
        <w:rPr>
          <w:rFonts w:eastAsia="Times New Roman" w:cs="Times New Roman" w:ascii="Times New Roman" w:hAnsi="Times New Roman"/>
          <w:sz w:val="24"/>
          <w:szCs w:val="24"/>
          <w:lang w:val="en-US" w:eastAsia="nl-NL"/>
        </w:rPr>
        <w:t xml:space="preserve"> recommendation.</w:t>
      </w:r>
    </w:p>
    <w:p>
      <w:pPr>
        <w:pStyle w:val="Normal"/>
        <w:numPr>
          <w:ilvl w:val="0"/>
          <w:numId w:val="0"/>
        </w:numPr>
        <w:spacing w:lineRule="auto" w:line="240" w:before="0" w:after="0"/>
        <w:ind w:left="0" w:hanging="0"/>
        <w:outlineLvl w:val="3"/>
        <w:rPr>
          <w:rFonts w:ascii="Times New Roman" w:hAnsi="Times New Roman" w:eastAsia="Times New Roman" w:cs="Times New Roman"/>
          <w:color w:val="696969"/>
          <w:sz w:val="24"/>
          <w:szCs w:val="24"/>
          <w:lang w:val="en-US" w:eastAsia="nl-NL"/>
        </w:rPr>
      </w:pPr>
      <w:r>
        <w:rPr>
          <w:rFonts w:eastAsia="Times New Roman" w:cs="Times New Roman" w:ascii="Times New Roman" w:hAnsi="Times New Roman"/>
          <w:color w:val="696969"/>
          <w:sz w:val="24"/>
          <w:szCs w:val="24"/>
          <w:lang w:val="en-US" w:eastAsia="nl-NL"/>
        </w:rPr>
        <w:t>Content</w:t>
      </w:r>
    </w:p>
    <w:p>
      <w:pPr>
        <w:pStyle w:val="Normal"/>
        <w:spacing w:lineRule="auto" w:line="240" w:beforeAutospacing="1" w:afterAutospacing="1"/>
        <w:rPr>
          <w:rFonts w:ascii="Times New Roman" w:hAnsi="Times New Roman" w:eastAsia="Times New Roman" w:cs="Times New Roman"/>
          <w:sz w:val="24"/>
          <w:szCs w:val="24"/>
          <w:lang w:val="en-US" w:eastAsia="nl-NL"/>
        </w:rPr>
      </w:pPr>
      <w:ins w:id="15" w:author="Unknown Author" w:date="2025-02-25T14:54:03Z">
        <w:r>
          <w:rPr>
            <w:rFonts w:eastAsia="Times New Roman" w:cs="Times New Roman" w:ascii="Times New Roman" w:hAnsi="Times New Roman"/>
            <w:color w:val="000000"/>
            <w:sz w:val="24"/>
            <w:szCs w:val="24"/>
            <w:lang w:val="en-US" w:eastAsia="nl-NL"/>
          </w:rPr>
          <w:t xml:space="preserve">This course aims to </w:t>
        </w:r>
      </w:ins>
      <w:ins w:id="16" w:author="Unknown Author" w:date="2025-02-25T14:53:56Z">
        <w:r>
          <w:rPr>
            <w:rFonts w:eastAsia="Times New Roman" w:cs="Times New Roman" w:ascii="Times New Roman" w:hAnsi="Times New Roman"/>
            <w:color w:val="000000"/>
            <w:sz w:val="24"/>
            <w:szCs w:val="24"/>
            <w:lang w:val="en-US" w:eastAsia="nl-NL"/>
          </w:rPr>
          <w:t xml:space="preserve">provide students with an understanding of basic econometric methods, and with knowledge how to apply them. These methods allows students to understand the modern empirical economic literature and to </w:t>
        </w:r>
      </w:ins>
      <w:ins w:id="17" w:author="Unknown Author" w:date="2025-02-25T14:54:24Z">
        <w:r>
          <w:rPr>
            <w:rFonts w:eastAsia="Times New Roman" w:cs="Times New Roman" w:ascii="Times New Roman" w:hAnsi="Times New Roman"/>
            <w:color w:val="000000"/>
            <w:sz w:val="24"/>
            <w:szCs w:val="24"/>
            <w:lang w:val="en-US" w:eastAsia="nl-NL"/>
          </w:rPr>
          <w:t xml:space="preserve">independently analyze data to answer a research question. </w:t>
        </w:r>
      </w:ins>
      <w:del w:id="18" w:author="Unknown Author" w:date="2025-02-25T14:54:24Z">
        <w:r>
          <w:rPr>
            <w:rFonts w:eastAsia="Times New Roman" w:cs="Times New Roman" w:ascii="Times New Roman" w:hAnsi="Times New Roman"/>
            <w:color w:val="000000"/>
            <w:sz w:val="24"/>
            <w:szCs w:val="24"/>
            <w:lang w:val="en-US" w:eastAsia="nl-NL"/>
          </w:rPr>
          <w:delText xml:space="preserve">This course aims to provide students with </w:delText>
        </w:r>
      </w:del>
      <w:del w:id="19" w:author="Unknown Author" w:date="2025-02-25T14:51:33Z">
        <w:r>
          <w:rPr>
            <w:rFonts w:eastAsia="Times New Roman" w:cs="Times New Roman" w:ascii="Times New Roman" w:hAnsi="Times New Roman"/>
            <w:color w:val="000000"/>
            <w:sz w:val="24"/>
            <w:szCs w:val="24"/>
            <w:lang w:val="en-US" w:eastAsia="nl-NL"/>
          </w:rPr>
          <w:delText xml:space="preserve">the </w:delText>
        </w:r>
      </w:del>
      <w:del w:id="20" w:author="Unknown Author" w:date="2025-02-25T14:54:23Z">
        <w:r>
          <w:rPr>
            <w:rFonts w:eastAsia="Times New Roman" w:cs="Times New Roman" w:ascii="Times New Roman" w:hAnsi="Times New Roman"/>
            <w:color w:val="000000"/>
            <w:sz w:val="24"/>
            <w:szCs w:val="24"/>
            <w:lang w:val="en-US" w:eastAsia="nl-NL"/>
          </w:rPr>
          <w:delText xml:space="preserve">econometric techniques to replicate empirical results. </w:delText>
        </w:r>
      </w:del>
      <w:ins w:id="21" w:author="Unknown Author" w:date="2025-02-25T14:58:38Z">
        <w:r>
          <w:rPr>
            <w:rFonts w:eastAsia="Times New Roman" w:cs="Times New Roman" w:ascii="Times New Roman" w:hAnsi="Times New Roman"/>
            <w:color w:val="000000"/>
            <w:sz w:val="24"/>
            <w:szCs w:val="24"/>
            <w:lang w:val="en-US" w:eastAsia="nl-NL"/>
          </w:rPr>
          <w:t>The course starts with a recapitulation of the basic aspects of statistics and the mechanics behind the linear regression model</w:t>
        </w:r>
      </w:ins>
      <w:ins w:id="22" w:author="Unknown Author" w:date="2025-02-25T14:59:00Z">
        <w:r>
          <w:rPr>
            <w:rFonts w:eastAsia="Times New Roman" w:cs="Times New Roman" w:ascii="Times New Roman" w:hAnsi="Times New Roman"/>
            <w:color w:val="000000"/>
            <w:sz w:val="24"/>
            <w:szCs w:val="24"/>
            <w:lang w:val="en-US" w:eastAsia="nl-NL"/>
          </w:rPr>
          <w:t xml:space="preserve">, </w:t>
        </w:r>
      </w:ins>
      <w:ins w:id="23" w:author="Unknown Author" w:date="2025-02-25T15:05:03Z">
        <w:r>
          <w:rPr>
            <w:rFonts w:eastAsia="Times New Roman" w:cs="Times New Roman" w:ascii="Times New Roman" w:hAnsi="Times New Roman"/>
            <w:color w:val="000000"/>
            <w:sz w:val="24"/>
            <w:szCs w:val="24"/>
            <w:lang w:val="en-US" w:eastAsia="nl-NL"/>
          </w:rPr>
          <w:t>and proceeds to focus on frequently-used techniques and settings in the empirical economics literature, such as panel data, difference-in-differences, instrumental variables and binary outcome models. Although the course has a theoretical aspect, t</w:t>
        </w:r>
      </w:ins>
      <w:del w:id="24" w:author="Unknown Author" w:date="2025-02-25T15:05:52Z">
        <w:r>
          <w:rPr>
            <w:rFonts w:eastAsia="Times New Roman" w:cs="Times New Roman" w:ascii="Times New Roman" w:hAnsi="Times New Roman"/>
            <w:color w:val="000000"/>
            <w:sz w:val="24"/>
            <w:szCs w:val="24"/>
            <w:lang w:val="en-US" w:eastAsia="nl-NL"/>
          </w:rPr>
          <w:delText>T</w:delText>
        </w:r>
      </w:del>
      <w:r>
        <w:rPr>
          <w:rFonts w:eastAsia="Times New Roman" w:cs="Times New Roman" w:ascii="Times New Roman" w:hAnsi="Times New Roman"/>
          <w:color w:val="000000"/>
          <w:sz w:val="24"/>
          <w:szCs w:val="24"/>
          <w:lang w:val="en-US" w:eastAsia="nl-NL"/>
        </w:rPr>
        <w:t xml:space="preserve">he main questions in this course are related to why we apply a particular technique and how </w:t>
      </w:r>
      <w:ins w:id="25" w:author="Unknown Author" w:date="2025-02-25T15:07:25Z">
        <w:r>
          <w:rPr>
            <w:rFonts w:eastAsia="Times New Roman" w:cs="Times New Roman" w:ascii="Times New Roman" w:hAnsi="Times New Roman"/>
            <w:color w:val="000000"/>
            <w:sz w:val="24"/>
            <w:szCs w:val="24"/>
            <w:lang w:val="en-US" w:eastAsia="nl-NL"/>
          </w:rPr>
          <w:t xml:space="preserve">to </w:t>
        </w:r>
      </w:ins>
      <w:del w:id="26" w:author="Unknown Author" w:date="2025-02-25T15:07:25Z">
        <w:r>
          <w:rPr>
            <w:rFonts w:eastAsia="Times New Roman" w:cs="Times New Roman" w:ascii="Times New Roman" w:hAnsi="Times New Roman"/>
            <w:color w:val="000000"/>
            <w:sz w:val="24"/>
            <w:szCs w:val="24"/>
            <w:lang w:val="en-US" w:eastAsia="nl-NL"/>
          </w:rPr>
          <w:delText xml:space="preserve">we </w:delText>
        </w:r>
      </w:del>
      <w:r>
        <w:rPr>
          <w:rFonts w:eastAsia="Times New Roman" w:cs="Times New Roman" w:ascii="Times New Roman" w:hAnsi="Times New Roman"/>
          <w:color w:val="000000"/>
          <w:sz w:val="24"/>
          <w:szCs w:val="24"/>
          <w:lang w:val="en-US" w:eastAsia="nl-NL"/>
        </w:rPr>
        <w:t xml:space="preserve">interpret the econometric outcome. </w:t>
      </w:r>
      <w:del w:id="27" w:author="Unknown Author" w:date="2025-02-25T15:06:57Z">
        <w:r>
          <w:rPr>
            <w:rFonts w:eastAsia="Times New Roman" w:cs="Times New Roman" w:ascii="Times New Roman" w:hAnsi="Times New Roman"/>
            <w:color w:val="000000"/>
            <w:sz w:val="24"/>
            <w:szCs w:val="24"/>
            <w:lang w:val="en-US" w:eastAsia="nl-NL"/>
          </w:rPr>
          <w:delText>To answer these questions, we need to acknowledge the importance of essential concepts that lead to generating unbiased predictions. During the lectures and tutorials, we will discuss the regression technique and its various extensions, covering important concepts such as endogeneity, the importance of omitted variables, the analysis of panel data, and non-stationary time series. Additionally, we will discuss probit and logit models for binary responses. The course applies the STATA statistical software package to apply the techniques and analyze the data.</w:delText>
        </w:r>
      </w:del>
      <w:r>
        <w:rPr>
          <w:rFonts w:eastAsia="Times New Roman" w:cs="Times New Roman" w:ascii="Times New Roman" w:hAnsi="Times New Roman"/>
          <w:sz w:val="24"/>
          <w:szCs w:val="24"/>
          <w:lang w:val="en-US" w:eastAsia="nl-NL"/>
        </w:rPr>
        <w:br/>
      </w:r>
      <w:del w:id="28" w:author="Unknown Author" w:date="2025-02-25T15:10:43Z">
        <w:r>
          <w:rPr>
            <w:rFonts w:eastAsia="Times New Roman" w:cs="Times New Roman" w:ascii="Times New Roman" w:hAnsi="Times New Roman"/>
            <w:color w:val="000000"/>
            <w:sz w:val="24"/>
            <w:szCs w:val="24"/>
            <w:lang w:val="en-US" w:eastAsia="nl-NL"/>
          </w:rPr>
          <w:delText>Using a real-world approach, t</w:delText>
        </w:r>
      </w:del>
      <w:ins w:id="29" w:author="Unknown Author" w:date="2025-02-25T15:10:43Z">
        <w:r>
          <w:rPr>
            <w:rFonts w:eastAsia="Times New Roman" w:cs="Times New Roman" w:ascii="Times New Roman" w:hAnsi="Times New Roman"/>
            <w:color w:val="000000"/>
            <w:sz w:val="24"/>
            <w:szCs w:val="24"/>
            <w:lang w:val="en-US" w:eastAsia="nl-NL"/>
          </w:rPr>
          <w:t>T</w:t>
        </w:r>
      </w:ins>
      <w:r>
        <w:rPr>
          <w:rFonts w:eastAsia="Times New Roman" w:cs="Times New Roman" w:ascii="Times New Roman" w:hAnsi="Times New Roman"/>
          <w:color w:val="000000"/>
          <w:sz w:val="24"/>
          <w:szCs w:val="24"/>
          <w:lang w:val="en-US" w:eastAsia="nl-NL"/>
        </w:rPr>
        <w:t xml:space="preserve">he course </w:t>
      </w:r>
      <w:ins w:id="30" w:author="Unknown Author" w:date="2025-02-25T15:10:50Z">
        <w:r>
          <w:rPr>
            <w:rFonts w:eastAsia="Times New Roman" w:cs="Times New Roman" w:ascii="Times New Roman" w:hAnsi="Times New Roman"/>
            <w:color w:val="000000"/>
            <w:sz w:val="24"/>
            <w:szCs w:val="24"/>
            <w:lang w:val="en-US" w:eastAsia="nl-NL"/>
          </w:rPr>
          <w:t xml:space="preserve">also </w:t>
        </w:r>
      </w:ins>
      <w:r>
        <w:rPr>
          <w:rFonts w:eastAsia="Times New Roman" w:cs="Times New Roman" w:ascii="Times New Roman" w:hAnsi="Times New Roman"/>
          <w:color w:val="000000"/>
          <w:sz w:val="24"/>
          <w:szCs w:val="24"/>
          <w:lang w:val="en-US" w:eastAsia="nl-NL"/>
        </w:rPr>
        <w:t xml:space="preserve">focuses on research questions related to the different economic tracks of the USE Masters. To support this approach, in the tutorials, students will </w:t>
      </w:r>
      <w:ins w:id="31" w:author="Unknown Author" w:date="2025-02-25T15:20:57Z">
        <w:r>
          <w:rPr>
            <w:rFonts w:eastAsia="Times New Roman" w:cs="Times New Roman" w:ascii="Times New Roman" w:hAnsi="Times New Roman"/>
            <w:color w:val="000000"/>
            <w:sz w:val="24"/>
            <w:szCs w:val="24"/>
            <w:lang w:val="en-US" w:eastAsia="nl-NL"/>
          </w:rPr>
          <w:t xml:space="preserve">sometimes </w:t>
        </w:r>
      </w:ins>
      <w:r>
        <w:rPr>
          <w:rFonts w:eastAsia="Times New Roman" w:cs="Times New Roman" w:ascii="Times New Roman" w:hAnsi="Times New Roman"/>
          <w:color w:val="000000"/>
          <w:sz w:val="24"/>
          <w:szCs w:val="24"/>
          <w:lang w:val="en-US" w:eastAsia="nl-NL"/>
        </w:rPr>
        <w:t xml:space="preserve">work with academic papers demonstrating the application of the techniques. </w:t>
      </w:r>
      <w:del w:id="32" w:author="Unknown Author" w:date="2025-02-25T15:11:07Z">
        <w:r>
          <w:rPr>
            <w:rFonts w:eastAsia="Times New Roman" w:cs="Times New Roman" w:ascii="Times New Roman" w:hAnsi="Times New Roman"/>
            <w:color w:val="000000"/>
            <w:sz w:val="24"/>
            <w:szCs w:val="24"/>
            <w:lang w:val="en-US" w:eastAsia="nl-NL"/>
          </w:rPr>
          <w:delText>This way, the course USEMEE provides a closer view of empirical work.</w:delText>
        </w:r>
      </w:del>
      <w:r>
        <w:rPr>
          <w:rFonts w:eastAsia="Times New Roman" w:cs="Times New Roman" w:ascii="Times New Roman" w:hAnsi="Times New Roman"/>
          <w:sz w:val="24"/>
          <w:szCs w:val="24"/>
          <w:lang w:val="en-US" w:eastAsia="nl-NL"/>
        </w:rPr>
        <w:br/>
        <w:br/>
      </w:r>
      <w:r>
        <w:rPr>
          <w:rFonts w:eastAsia="Times New Roman" w:cs="Times New Roman" w:ascii="Times New Roman" w:hAnsi="Times New Roman"/>
          <w:b/>
          <w:bCs/>
          <w:sz w:val="24"/>
          <w:szCs w:val="24"/>
          <w:lang w:val="en-US" w:eastAsia="nl-NL"/>
        </w:rPr>
        <w:t>Format</w:t>
      </w:r>
      <w:r>
        <w:rPr>
          <w:rFonts w:eastAsia="Times New Roman" w:cs="Times New Roman" w:ascii="Times New Roman" w:hAnsi="Times New Roman"/>
          <w:sz w:val="24"/>
          <w:szCs w:val="24"/>
          <w:lang w:val="en-US" w:eastAsia="nl-NL"/>
        </w:rPr>
        <w:br/>
        <w:t xml:space="preserve">Lectures and tutorials are 2-hour weekly sessions on campus. The lectures provide a theoretical and practical base for tutorial exercises. </w:t>
      </w:r>
      <w:del w:id="33" w:author="Unknown Author" w:date="2025-02-25T15:21:20Z">
        <w:r>
          <w:rPr>
            <w:rFonts w:eastAsia="Times New Roman" w:cs="Times New Roman" w:ascii="Times New Roman" w:hAnsi="Times New Roman"/>
            <w:sz w:val="24"/>
            <w:szCs w:val="24"/>
            <w:lang w:val="en-US" w:eastAsia="nl-NL"/>
          </w:rPr>
          <w:delText>A short Q&amp;A session is included after the lectures. In these sessions, the students and the professor go deeper into topics that require further explanation.</w:delText>
        </w:r>
      </w:del>
      <w:r>
        <w:rPr>
          <w:rFonts w:eastAsia="Times New Roman" w:cs="Times New Roman" w:ascii="Times New Roman" w:hAnsi="Times New Roman"/>
          <w:sz w:val="24"/>
          <w:szCs w:val="24"/>
          <w:lang w:val="en-US" w:eastAsia="nl-NL"/>
        </w:rPr>
        <w:br/>
        <w:t>In the </w:t>
      </w:r>
      <w:moveTo w:id="34" w:author="Unknown Author" w:date="2025-02-25T15:34:50Z">
        <w:r>
          <w:rPr>
            <w:rFonts w:eastAsia="Times New Roman" w:cs="Times New Roman" w:ascii="Times New Roman" w:hAnsi="Times New Roman"/>
            <w:sz w:val="24"/>
            <w:szCs w:val="24"/>
            <w:lang w:val="en-US" w:eastAsia="nl-NL"/>
          </w:rPr>
          <w:t>tutorials,</w:t>
        </w:r>
      </w:moveTo>
      <w:moveFrom w:id="35" w:author="Unknown Author" w:date="2025-02-25T15:34:50Z">
        <w:r>
          <w:rPr>
            <w:rFonts w:eastAsia="Times New Roman" w:cs="Times New Roman" w:ascii="Times New Roman" w:hAnsi="Times New Roman"/>
            <w:b/>
            <w:bCs/>
            <w:sz w:val="24"/>
            <w:szCs w:val="24"/>
            <w:lang w:val="en-US" w:eastAsia="nl-NL"/>
          </w:rPr>
          <w:t>tutorials</w:t>
        </w:r>
      </w:moveFrom>
      <w:moveFrom w:id="36" w:author="Unknown Author" w:date="2025-02-25T15:34:50Z">
        <w:r>
          <w:rPr>
            <w:rFonts w:eastAsia="Times New Roman" w:cs="Times New Roman" w:ascii="Times New Roman" w:hAnsi="Times New Roman"/>
            <w:sz w:val="24"/>
            <w:szCs w:val="24"/>
            <w:lang w:val="en-US" w:eastAsia="nl-NL"/>
          </w:rPr>
          <w:t>,</w:t>
        </w:r>
      </w:moveFrom>
      <w:r>
        <w:rPr>
          <w:rFonts w:eastAsia="Times New Roman" w:cs="Times New Roman" w:ascii="Times New Roman" w:hAnsi="Times New Roman"/>
          <w:sz w:val="24"/>
          <w:szCs w:val="24"/>
          <w:lang w:val="en-US" w:eastAsia="nl-NL"/>
        </w:rPr>
        <w:t xml:space="preserve"> the students will apply the techniques and concepts learned and assess economic questions supported by econometric models. </w:t>
      </w:r>
      <w:del w:id="37" w:author="Unknown Author" w:date="2025-02-25T15:30:43Z">
        <w:r>
          <w:rPr>
            <w:rFonts w:eastAsia="Times New Roman" w:cs="Times New Roman" w:ascii="Times New Roman" w:hAnsi="Times New Roman"/>
            <w:sz w:val="24"/>
            <w:szCs w:val="24"/>
            <w:lang w:val="en-US" w:eastAsia="nl-NL"/>
          </w:rPr>
          <w:delText>The students should use the STATA statistical package to estimate the models.</w:delText>
        </w:r>
      </w:del>
      <w:r>
        <w:rPr>
          <w:rFonts w:eastAsia="Times New Roman" w:cs="Times New Roman" w:ascii="Times New Roman" w:hAnsi="Times New Roman"/>
          <w:sz w:val="24"/>
          <w:szCs w:val="24"/>
          <w:lang w:val="en-US" w:eastAsia="nl-NL"/>
        </w:rPr>
        <w:br/>
        <w:br/>
      </w:r>
      <w:r>
        <w:rPr>
          <w:rFonts w:eastAsia="Times New Roman" w:cs="Times New Roman" w:ascii="Times New Roman" w:hAnsi="Times New Roman"/>
          <w:b/>
          <w:bCs/>
          <w:sz w:val="24"/>
          <w:szCs w:val="24"/>
          <w:lang w:val="en-US" w:eastAsia="nl-NL"/>
        </w:rPr>
        <w:t>Performance Evaluation Criteria:</w:t>
      </w:r>
      <w:r>
        <w:rPr>
          <w:rFonts w:eastAsia="Times New Roman" w:cs="Times New Roman" w:ascii="Times New Roman" w:hAnsi="Times New Roman"/>
          <w:sz w:val="24"/>
          <w:szCs w:val="24"/>
          <w:lang w:val="en-US" w:eastAsia="nl-NL"/>
        </w:rPr>
        <w:br/>
      </w:r>
      <w:r>
        <w:rPr>
          <w:rFonts w:eastAsia="Times New Roman" w:cs="Times New Roman" w:ascii="Times New Roman" w:hAnsi="Times New Roman"/>
          <w:i/>
          <w:iCs/>
          <w:sz w:val="24"/>
          <w:szCs w:val="24"/>
          <w:lang w:val="en-US" w:eastAsia="nl-NL"/>
        </w:rPr>
        <w:t>Mid-Term (40%):</w:t>
      </w:r>
      <w:r>
        <w:rPr>
          <w:rFonts w:eastAsia="Times New Roman" w:cs="Times New Roman" w:ascii="Times New Roman" w:hAnsi="Times New Roman"/>
          <w:sz w:val="24"/>
          <w:szCs w:val="24"/>
          <w:lang w:val="en-US" w:eastAsia="nl-NL"/>
        </w:rPr>
        <w:br/>
        <w:t xml:space="preserve">The mid-term is an individual exam. The topics to be covered will be announced during the lectures and tutorials. The exam will be </w:t>
      </w:r>
      <w:del w:id="38" w:author="Unknown Author" w:date="2025-02-25T15:35:15Z">
        <w:r>
          <w:rPr>
            <w:rFonts w:eastAsia="Times New Roman" w:cs="Times New Roman" w:ascii="Times New Roman" w:hAnsi="Times New Roman"/>
            <w:sz w:val="24"/>
            <w:szCs w:val="24"/>
            <w:lang w:val="en-US" w:eastAsia="nl-NL"/>
          </w:rPr>
          <w:delText>via Remindo.</w:delText>
        </w:r>
      </w:del>
      <w:ins w:id="39" w:author="Unknown Author" w:date="2025-02-25T15:35:15Z">
        <w:r>
          <w:rPr>
            <w:rFonts w:eastAsia="Times New Roman" w:cs="Times New Roman" w:ascii="Times New Roman" w:hAnsi="Times New Roman"/>
            <w:sz w:val="24"/>
            <w:szCs w:val="24"/>
            <w:lang w:val="en-US" w:eastAsia="nl-NL"/>
          </w:rPr>
          <w:t>on location, but tentatively conducted on Brightspace.</w:t>
        </w:r>
      </w:ins>
      <w:r>
        <w:rPr>
          <w:rFonts w:eastAsia="Times New Roman" w:cs="Times New Roman" w:ascii="Times New Roman" w:hAnsi="Times New Roman"/>
          <w:sz w:val="24"/>
          <w:szCs w:val="24"/>
          <w:lang w:val="en-US" w:eastAsia="nl-NL"/>
        </w:rPr>
        <w:t xml:space="preserve"> Please check your Timetable to get the right information about the date, time and place: </w:t>
      </w:r>
      <w:hyperlink r:id="rId2">
        <w:r>
          <w:rPr>
            <w:rFonts w:eastAsia="Times New Roman" w:cs="Times New Roman" w:ascii="Times New Roman" w:hAnsi="Times New Roman"/>
            <w:color w:val="0563C1"/>
            <w:sz w:val="24"/>
            <w:szCs w:val="24"/>
            <w:u w:val="single"/>
            <w:lang w:val="en-US" w:eastAsia="nl-NL"/>
          </w:rPr>
          <w:t>MyTimetable - Timetable view | Utrecht University (uu.nl)</w:t>
        </w:r>
      </w:hyperlink>
      <w:r>
        <w:rPr>
          <w:rFonts w:eastAsia="Times New Roman" w:cs="Times New Roman" w:ascii="Times New Roman" w:hAnsi="Times New Roman"/>
          <w:sz w:val="24"/>
          <w:szCs w:val="24"/>
          <w:lang w:val="en-US" w:eastAsia="nl-NL"/>
        </w:rPr>
        <w:t xml:space="preserve"> It will also be communicated </w:t>
      </w:r>
      <w:ins w:id="40" w:author="Unknown Author" w:date="2025-02-25T15:31:01Z">
        <w:r>
          <w:rPr>
            <w:rFonts w:eastAsia="Times New Roman" w:cs="Times New Roman" w:ascii="Times New Roman" w:hAnsi="Times New Roman"/>
            <w:sz w:val="24"/>
            <w:szCs w:val="24"/>
            <w:lang w:val="en-US" w:eastAsia="nl-NL"/>
          </w:rPr>
          <w:t>via</w:t>
        </w:r>
      </w:ins>
      <w:del w:id="41" w:author="Unknown Author" w:date="2025-02-25T15:31:01Z">
        <w:r>
          <w:rPr>
            <w:rFonts w:eastAsia="Times New Roman" w:cs="Times New Roman" w:ascii="Times New Roman" w:hAnsi="Times New Roman"/>
            <w:sz w:val="24"/>
            <w:szCs w:val="24"/>
            <w:lang w:val="en-US" w:eastAsia="nl-NL"/>
          </w:rPr>
          <w:delText>in</w:delText>
        </w:r>
      </w:del>
      <w:r>
        <w:rPr>
          <w:rFonts w:eastAsia="Times New Roman" w:cs="Times New Roman" w:ascii="Times New Roman" w:hAnsi="Times New Roman"/>
          <w:sz w:val="24"/>
          <w:szCs w:val="24"/>
          <w:lang w:val="en-US" w:eastAsia="nl-NL"/>
        </w:rPr>
        <w:t xml:space="preserve"> B</w:t>
      </w:r>
      <w:del w:id="42" w:author="Unknown Author" w:date="2025-02-25T15:35:58Z">
        <w:r>
          <w:rPr>
            <w:rFonts w:eastAsia="Times New Roman" w:cs="Times New Roman" w:ascii="Times New Roman" w:hAnsi="Times New Roman"/>
            <w:sz w:val="24"/>
            <w:szCs w:val="24"/>
            <w:lang w:val="en-US" w:eastAsia="nl-NL"/>
          </w:rPr>
          <w:delText>lackboard.</w:delText>
        </w:r>
      </w:del>
      <w:ins w:id="43" w:author="Unknown Author" w:date="2025-02-25T15:35:58Z">
        <w:r>
          <w:rPr>
            <w:rFonts w:eastAsia="Times New Roman" w:cs="Times New Roman" w:ascii="Times New Roman" w:hAnsi="Times New Roman"/>
            <w:sz w:val="24"/>
            <w:szCs w:val="24"/>
            <w:lang w:val="en-US" w:eastAsia="nl-NL"/>
          </w:rPr>
          <w:t>rightspace.</w:t>
        </w:r>
      </w:ins>
      <w:r>
        <w:rPr>
          <w:rFonts w:eastAsia="Times New Roman" w:cs="Times New Roman" w:ascii="Times New Roman" w:hAnsi="Times New Roman"/>
          <w:sz w:val="24"/>
          <w:szCs w:val="24"/>
          <w:lang w:val="en-US" w:eastAsia="nl-NL"/>
        </w:rPr>
        <w:br/>
        <w:br/>
      </w:r>
      <w:r>
        <w:rPr>
          <w:rFonts w:eastAsia="Times New Roman" w:cs="Times New Roman" w:ascii="Times New Roman" w:hAnsi="Times New Roman"/>
          <w:i/>
          <w:iCs/>
          <w:sz w:val="24"/>
          <w:szCs w:val="24"/>
          <w:lang w:val="en-US" w:eastAsia="nl-NL"/>
        </w:rPr>
        <w:t>Final exam (60%): </w:t>
      </w:r>
      <w:r>
        <w:rPr>
          <w:rFonts w:eastAsia="Times New Roman" w:cs="Times New Roman" w:ascii="Times New Roman" w:hAnsi="Times New Roman"/>
          <w:sz w:val="24"/>
          <w:szCs w:val="24"/>
          <w:lang w:val="en-US" w:eastAsia="nl-NL"/>
        </w:rPr>
        <w:br/>
        <w:t xml:space="preserve">The final exam is an individual exam and the topics will also be announced during the lectures and tutorials.  The exam will be </w:t>
      </w:r>
      <w:del w:id="44" w:author="Unknown Author" w:date="2025-02-25T15:36:18Z">
        <w:r>
          <w:rPr>
            <w:rFonts w:eastAsia="Times New Roman" w:cs="Times New Roman" w:ascii="Times New Roman" w:hAnsi="Times New Roman"/>
            <w:sz w:val="24"/>
            <w:szCs w:val="24"/>
            <w:lang w:val="en-US" w:eastAsia="nl-NL"/>
          </w:rPr>
          <w:delText>via Remindo.</w:delText>
        </w:r>
      </w:del>
      <w:ins w:id="45" w:author="Unknown Author" w:date="2025-02-25T15:36:18Z">
        <w:r>
          <w:rPr>
            <w:rFonts w:eastAsia="Times New Roman" w:cs="Times New Roman" w:ascii="Times New Roman" w:hAnsi="Times New Roman"/>
            <w:sz w:val="24"/>
            <w:szCs w:val="24"/>
            <w:lang w:val="en-US" w:eastAsia="nl-NL"/>
          </w:rPr>
          <w:t>on location, but tentatively conducted on Brightspace .</w:t>
        </w:r>
      </w:ins>
      <w:r>
        <w:rPr>
          <w:rFonts w:eastAsia="Times New Roman" w:cs="Times New Roman" w:ascii="Times New Roman" w:hAnsi="Times New Roman"/>
          <w:sz w:val="24"/>
          <w:szCs w:val="24"/>
          <w:lang w:val="en-US" w:eastAsia="nl-NL"/>
        </w:rPr>
        <w:t xml:space="preserve"> Please check your Timetable to get the right information about the date, time and place: </w:t>
      </w:r>
      <w:hyperlink r:id="rId3">
        <w:r>
          <w:rPr>
            <w:rFonts w:eastAsia="Times New Roman" w:cs="Times New Roman" w:ascii="Times New Roman" w:hAnsi="Times New Roman"/>
            <w:color w:val="0563C1"/>
            <w:sz w:val="24"/>
            <w:szCs w:val="24"/>
            <w:u w:val="single"/>
            <w:lang w:val="en-US" w:eastAsia="nl-NL"/>
          </w:rPr>
          <w:t>MyTimetable - Timetable view | Utrecht University (uu.nl)</w:t>
        </w:r>
      </w:hyperlink>
      <w:r>
        <w:rPr>
          <w:rFonts w:eastAsia="Times New Roman" w:cs="Times New Roman" w:ascii="Times New Roman" w:hAnsi="Times New Roman"/>
          <w:sz w:val="24"/>
          <w:szCs w:val="24"/>
          <w:lang w:val="en-US" w:eastAsia="nl-NL"/>
        </w:rPr>
        <w:t xml:space="preserve"> It will also be communicated </w:t>
      </w:r>
      <w:ins w:id="46" w:author="Unknown Author" w:date="2025-02-25T15:31:04Z">
        <w:r>
          <w:rPr>
            <w:rFonts w:eastAsia="Times New Roman" w:cs="Times New Roman" w:ascii="Times New Roman" w:hAnsi="Times New Roman"/>
            <w:sz w:val="24"/>
            <w:szCs w:val="24"/>
            <w:lang w:val="en-US" w:eastAsia="nl-NL"/>
          </w:rPr>
          <w:t>via</w:t>
        </w:r>
      </w:ins>
      <w:del w:id="47" w:author="Unknown Author" w:date="2025-02-25T15:31:04Z">
        <w:r>
          <w:rPr>
            <w:rFonts w:eastAsia="Times New Roman" w:cs="Times New Roman" w:ascii="Times New Roman" w:hAnsi="Times New Roman"/>
            <w:sz w:val="24"/>
            <w:szCs w:val="24"/>
            <w:lang w:val="en-US" w:eastAsia="nl-NL"/>
          </w:rPr>
          <w:delText>in</w:delText>
        </w:r>
      </w:del>
      <w:r>
        <w:rPr>
          <w:rFonts w:eastAsia="Times New Roman" w:cs="Times New Roman" w:ascii="Times New Roman" w:hAnsi="Times New Roman"/>
          <w:sz w:val="24"/>
          <w:szCs w:val="24"/>
          <w:lang w:val="en-US" w:eastAsia="nl-NL"/>
        </w:rPr>
        <w:t xml:space="preserve"> B</w:t>
      </w:r>
      <w:del w:id="48" w:author="Unknown Author" w:date="2025-02-25T15:36:04Z">
        <w:r>
          <w:rPr>
            <w:rFonts w:eastAsia="Times New Roman" w:cs="Times New Roman" w:ascii="Times New Roman" w:hAnsi="Times New Roman"/>
            <w:sz w:val="24"/>
            <w:szCs w:val="24"/>
            <w:lang w:val="en-US" w:eastAsia="nl-NL"/>
          </w:rPr>
          <w:delText>lackboard.</w:delText>
        </w:r>
      </w:del>
      <w:ins w:id="49" w:author="Unknown Author" w:date="2025-02-25T15:36:04Z">
        <w:r>
          <w:rPr>
            <w:rFonts w:eastAsia="Times New Roman" w:cs="Times New Roman" w:ascii="Times New Roman" w:hAnsi="Times New Roman"/>
            <w:sz w:val="24"/>
            <w:szCs w:val="24"/>
            <w:lang w:val="en-US" w:eastAsia="nl-NL"/>
          </w:rPr>
          <w:t>rightspace.</w:t>
        </w:r>
      </w:ins>
      <w:r>
        <w:rPr>
          <w:rFonts w:eastAsia="Times New Roman" w:cs="Times New Roman" w:ascii="Times New Roman" w:hAnsi="Times New Roman"/>
          <w:sz w:val="24"/>
          <w:szCs w:val="24"/>
          <w:lang w:val="en-US" w:eastAsia="nl-NL"/>
        </w:rPr>
        <w:br/>
        <w:br/>
        <w:br/>
        <w:br/>
      </w:r>
      <w:del w:id="50" w:author="Unknown Author" w:date="2025-02-25T20:34:27Z">
        <w:r>
          <w:rPr>
            <w:rFonts w:eastAsia="Times New Roman" w:cs="Times New Roman" w:ascii="Times New Roman" w:hAnsi="Times New Roman"/>
            <w:sz w:val="24"/>
            <w:szCs w:val="24"/>
            <w:lang w:val="en-US" w:eastAsia="nl-NL"/>
          </w:rPr>
          <w:br/>
        </w:r>
      </w:del>
      <w:del w:id="51" w:author="Unknown Author" w:date="2025-02-25T20:34:27Z">
        <w:r>
          <w:rPr>
            <w:rFonts w:eastAsia="Times New Roman" w:cs="Times New Roman" w:ascii="Times New Roman" w:hAnsi="Times New Roman"/>
            <w:i/>
            <w:iCs/>
            <w:sz w:val="24"/>
            <w:szCs w:val="24"/>
            <w:lang w:val="en-US" w:eastAsia="nl-NL"/>
          </w:rPr>
          <w:delText>In case online access is required for this course and you are not in the position to buy the access code, you are advised to contact the course coordinator for an alternative solution. Please note that access codes are not re-usable meaning that codes from second hand books do not work, as well as access codes from books with a different ISBN. Separate or spare codes are usually not available.</w:delText>
        </w:r>
      </w:del>
      <w:r>
        <w:rPr>
          <w:rFonts w:eastAsia="Times New Roman" w:cs="Times New Roman" w:ascii="Times New Roman" w:hAnsi="Times New Roman"/>
          <w:sz w:val="24"/>
          <w:szCs w:val="24"/>
          <w:lang w:val="en-US" w:eastAsia="nl-NL"/>
        </w:rPr>
        <w:br/>
        <w:br/>
        <w:t> </w:t>
      </w:r>
    </w:p>
    <w:p>
      <w:pPr>
        <w:pStyle w:val="Normal"/>
        <w:numPr>
          <w:ilvl w:val="0"/>
          <w:numId w:val="0"/>
        </w:numPr>
        <w:pBdr>
          <w:bottom w:val="single" w:sz="6" w:space="0" w:color="808080"/>
        </w:pBdr>
        <w:spacing w:lineRule="auto" w:line="240" w:beforeAutospacing="1" w:afterAutospacing="1"/>
        <w:ind w:left="0" w:hanging="0"/>
        <w:outlineLvl w:val="1"/>
        <w:rPr>
          <w:rFonts w:ascii="Times New Roman" w:hAnsi="Times New Roman" w:eastAsia="Times New Roman" w:cs="Times New Roman"/>
          <w:sz w:val="36"/>
          <w:szCs w:val="36"/>
          <w:lang w:val="en-US" w:eastAsia="nl-NL"/>
        </w:rPr>
      </w:pPr>
      <w:r>
        <w:rPr>
          <w:rFonts w:eastAsia="Times New Roman" w:cs="Times New Roman" w:ascii="Times New Roman" w:hAnsi="Times New Roman"/>
          <w:sz w:val="36"/>
          <w:szCs w:val="36"/>
          <w:lang w:val="en-US" w:eastAsia="nl-NL"/>
        </w:rPr>
        <w:t>Prerequisites and entry requirements</w:t>
      </w:r>
    </w:p>
    <w:p>
      <w:pPr>
        <w:pStyle w:val="Normal"/>
        <w:numPr>
          <w:ilvl w:val="0"/>
          <w:numId w:val="0"/>
        </w:numPr>
        <w:spacing w:lineRule="auto" w:line="240" w:before="0" w:after="0"/>
        <w:ind w:left="0" w:hanging="0"/>
        <w:outlineLvl w:val="3"/>
        <w:rPr>
          <w:rFonts w:ascii="Times New Roman" w:hAnsi="Times New Roman" w:eastAsia="Times New Roman" w:cs="Times New Roman"/>
          <w:color w:val="696969"/>
          <w:sz w:val="24"/>
          <w:szCs w:val="24"/>
          <w:lang w:val="en-US" w:eastAsia="nl-NL"/>
          <w:ins w:id="52" w:author="Unknown Author" w:date="2025-02-25T15:41:50Z"/>
        </w:rPr>
      </w:pPr>
      <w:r>
        <w:rPr>
          <w:rFonts w:eastAsia="Times New Roman" w:cs="Times New Roman" w:ascii="Times New Roman" w:hAnsi="Times New Roman"/>
          <w:color w:val="696969"/>
          <w:sz w:val="24"/>
          <w:szCs w:val="24"/>
          <w:lang w:val="en-US" w:eastAsia="nl-NL"/>
        </w:rPr>
        <w:t>Assumed previous knowledge</w:t>
      </w:r>
    </w:p>
    <w:p>
      <w:pPr>
        <w:pStyle w:val="Normal"/>
        <w:widowControl/>
        <w:numPr>
          <w:ilvl w:val="0"/>
          <w:numId w:val="0"/>
        </w:numPr>
        <w:bidi w:val="0"/>
        <w:spacing w:lineRule="auto" w:line="240" w:before="0" w:after="0"/>
        <w:ind w:left="0" w:hanging="0"/>
        <w:jc w:val="left"/>
        <w:outlineLvl w:val="3"/>
        <w:rPr>
          <w:rFonts w:ascii="Times New Roman" w:hAnsi="Times New Roman" w:eastAsia="Times New Roman" w:cs="Times New Roman"/>
          <w:color w:val="696969"/>
          <w:sz w:val="24"/>
          <w:szCs w:val="24"/>
          <w:lang w:val="en-US" w:eastAsia="nl-NL"/>
          <w:del w:id="54" w:author="Unknown Author" w:date="2025-02-25T15:41:49Z"/>
        </w:rPr>
      </w:pPr>
      <w:del w:id="53" w:author="Unknown Author" w:date="2025-02-25T15:41:49Z">
        <w:r>
          <w:rPr>
            <w:rFonts w:eastAsia="Times New Roman" w:cs="Times New Roman" w:ascii="Times New Roman" w:hAnsi="Times New Roman"/>
            <w:color w:val="696969"/>
            <w:sz w:val="24"/>
            <w:szCs w:val="24"/>
            <w:lang w:val="en-US" w:eastAsia="nl-NL"/>
          </w:rPr>
        </w:r>
      </w:del>
    </w:p>
    <w:p>
      <w:pPr>
        <w:pStyle w:val="Normal"/>
        <w:widowControl/>
        <w:numPr>
          <w:ilvl w:val="0"/>
          <w:numId w:val="0"/>
        </w:numPr>
        <w:bidi w:val="0"/>
        <w:spacing w:lineRule="auto" w:line="240" w:before="0" w:after="0"/>
        <w:ind w:left="0" w:hanging="0"/>
        <w:jc w:val="left"/>
        <w:outlineLvl w:val="3"/>
        <w:rPr>
          <w:rFonts w:ascii="Times New Roman" w:hAnsi="Times New Roman" w:eastAsia="Times New Roman" w:cs="Times New Roman"/>
          <w:color w:val="696969"/>
          <w:sz w:val="24"/>
          <w:szCs w:val="24"/>
          <w:lang w:val="en-US" w:eastAsia="nl-NL"/>
          <w:ins w:id="60" w:author="Unknown Author" w:date="2025-02-25T15:42:02Z"/>
        </w:rPr>
      </w:pPr>
      <w:ins w:id="55" w:author="Unknown Author" w:date="2025-02-25T15:41:52Z">
        <w:r>
          <w:rPr>
            <w:rFonts w:eastAsia="Times New Roman" w:cs="Times New Roman" w:ascii="Times New Roman" w:hAnsi="Times New Roman"/>
            <w:sz w:val="24"/>
            <w:szCs w:val="24"/>
            <w:lang w:val="en-US" w:eastAsia="nl-NL"/>
          </w:rPr>
          <w:t>K</w:t>
        </w:r>
      </w:ins>
      <w:del w:id="56" w:author="Unknown Author" w:date="2025-02-25T15:41:49Z">
        <w:r>
          <w:rPr>
            <w:rFonts w:eastAsia="Times New Roman" w:cs="Times New Roman" w:ascii="Times New Roman" w:hAnsi="Times New Roman"/>
            <w:sz w:val="24"/>
            <w:szCs w:val="24"/>
            <w:lang w:val="en-US" w:eastAsia="nl-NL"/>
          </w:rPr>
          <w:delText>Robust k</w:delText>
        </w:r>
      </w:del>
      <w:r>
        <w:rPr>
          <w:rFonts w:eastAsia="Times New Roman" w:cs="Times New Roman" w:ascii="Times New Roman" w:hAnsi="Times New Roman"/>
          <w:sz w:val="24"/>
          <w:szCs w:val="24"/>
          <w:lang w:val="en-US" w:eastAsia="nl-NL"/>
        </w:rPr>
        <w:t xml:space="preserve">nowledge of Statistics and Econometrics </w:t>
      </w:r>
      <w:ins w:id="57" w:author="Unknown Author" w:date="2025-02-25T15:41:56Z">
        <w:r>
          <w:rPr>
            <w:rFonts w:eastAsia="Times New Roman" w:cs="Times New Roman" w:ascii="Times New Roman" w:hAnsi="Times New Roman"/>
            <w:sz w:val="24"/>
            <w:szCs w:val="24"/>
            <w:lang w:val="en-US" w:eastAsia="nl-NL"/>
          </w:rPr>
          <w:t xml:space="preserve">at the </w:t>
        </w:r>
      </w:ins>
      <w:del w:id="58" w:author="Unknown Author" w:date="2025-02-25T15:41:55Z">
        <w:r>
          <w:rPr>
            <w:rFonts w:eastAsia="Times New Roman" w:cs="Times New Roman" w:ascii="Times New Roman" w:hAnsi="Times New Roman"/>
            <w:sz w:val="24"/>
            <w:szCs w:val="24"/>
            <w:lang w:val="en-US" w:eastAsia="nl-NL"/>
          </w:rPr>
          <w:delText>(</w:delText>
        </w:r>
      </w:del>
      <w:r>
        <w:rPr>
          <w:rFonts w:eastAsia="Times New Roman" w:cs="Times New Roman" w:ascii="Times New Roman" w:hAnsi="Times New Roman"/>
          <w:sz w:val="24"/>
          <w:szCs w:val="24"/>
          <w:lang w:val="en-US" w:eastAsia="nl-NL"/>
        </w:rPr>
        <w:t>Bachelor level</w:t>
      </w:r>
      <w:del w:id="59" w:author="Unknown Author" w:date="2025-02-25T15:41:58Z">
        <w:r>
          <w:rPr>
            <w:rFonts w:eastAsia="Times New Roman" w:cs="Times New Roman" w:ascii="Times New Roman" w:hAnsi="Times New Roman"/>
            <w:sz w:val="24"/>
            <w:szCs w:val="24"/>
            <w:lang w:val="en-US" w:eastAsia="nl-NL"/>
          </w:rPr>
          <w:delText>)</w:delText>
        </w:r>
      </w:del>
      <w:r>
        <w:rPr>
          <w:rFonts w:eastAsia="Times New Roman" w:cs="Times New Roman" w:ascii="Times New Roman" w:hAnsi="Times New Roman"/>
          <w:sz w:val="24"/>
          <w:szCs w:val="24"/>
          <w:lang w:val="en-US" w:eastAsia="nl-NL"/>
        </w:rPr>
        <w:t>, alternatively, attendance at the UU Summer School.</w:t>
      </w:r>
    </w:p>
    <w:p>
      <w:pPr>
        <w:pStyle w:val="Normal"/>
        <w:widowControl/>
        <w:numPr>
          <w:ilvl w:val="0"/>
          <w:numId w:val="0"/>
        </w:numPr>
        <w:bidi w:val="0"/>
        <w:spacing w:lineRule="auto" w:line="240" w:before="0" w:after="0"/>
        <w:ind w:left="0" w:hanging="0"/>
        <w:jc w:val="left"/>
        <w:outlineLvl w:val="3"/>
        <w:rPr>
          <w:rFonts w:ascii="Times New Roman" w:hAnsi="Times New Roman" w:eastAsia="Times New Roman" w:cs="Times New Roman"/>
          <w:color w:val="696969"/>
          <w:sz w:val="24"/>
          <w:szCs w:val="24"/>
          <w:lang w:val="en-US" w:eastAsia="nl-NL"/>
        </w:rPr>
      </w:pPr>
      <w:r>
        <w:rPr>
          <w:rFonts w:eastAsia="Times New Roman" w:cs="Times New Roman" w:ascii="Times New Roman" w:hAnsi="Times New Roman"/>
          <w:color w:val="696969"/>
          <w:sz w:val="24"/>
          <w:szCs w:val="24"/>
          <w:lang w:val="en-US" w:eastAsia="nl-NL"/>
        </w:rPr>
      </w:r>
    </w:p>
    <w:p>
      <w:pPr>
        <w:pStyle w:val="Normal"/>
        <w:numPr>
          <w:ilvl w:val="0"/>
          <w:numId w:val="0"/>
        </w:numPr>
        <w:spacing w:lineRule="auto" w:line="240" w:before="0" w:after="0"/>
        <w:ind w:left="0" w:hanging="0"/>
        <w:outlineLvl w:val="3"/>
        <w:rPr>
          <w:rFonts w:ascii="Times New Roman" w:hAnsi="Times New Roman" w:eastAsia="Times New Roman" w:cs="Times New Roman"/>
          <w:color w:val="696969"/>
          <w:sz w:val="24"/>
          <w:szCs w:val="24"/>
          <w:lang w:val="en-US" w:eastAsia="nl-NL"/>
        </w:rPr>
      </w:pPr>
      <w:r>
        <w:rPr>
          <w:rFonts w:eastAsia="Times New Roman" w:cs="Times New Roman" w:ascii="Times New Roman" w:hAnsi="Times New Roman"/>
          <w:color w:val="696969"/>
          <w:sz w:val="24"/>
          <w:szCs w:val="24"/>
          <w:lang w:val="en-US" w:eastAsia="nl-NL"/>
        </w:rPr>
        <w:t>Entrance requirements course enrolment</w:t>
      </w:r>
    </w:p>
    <w:p>
      <w:pPr>
        <w:pStyle w:val="Normal"/>
        <w:spacing w:lineRule="auto" w:line="240" w:beforeAutospacing="1" w:afterAutospacing="1"/>
        <w:rPr>
          <w:rFonts w:ascii="Times New Roman" w:hAnsi="Times New Roman" w:eastAsia="Times New Roman" w:cs="Times New Roman"/>
          <w:sz w:val="24"/>
          <w:szCs w:val="24"/>
          <w:lang w:val="en-US" w:eastAsia="nl-NL"/>
        </w:rPr>
      </w:pPr>
      <w:r>
        <w:rPr>
          <w:rFonts w:eastAsia="Times New Roman" w:cs="Times New Roman" w:ascii="Times New Roman" w:hAnsi="Times New Roman"/>
          <w:sz w:val="20"/>
          <w:szCs w:val="20"/>
          <w:lang w:val="en-US" w:eastAsia="nl-NL"/>
        </w:rPr>
        <w:t>You must meet the following requirements</w:t>
      </w:r>
    </w:p>
    <w:p>
      <w:pPr>
        <w:pStyle w:val="Normal"/>
        <w:numPr>
          <w:ilvl w:val="0"/>
          <w:numId w:val="3"/>
        </w:numPr>
        <w:spacing w:lineRule="auto" w:line="240" w:beforeAutospacing="1" w:afterAutospacing="1"/>
        <w:rPr>
          <w:rFonts w:ascii="Times New Roman" w:hAnsi="Times New Roman" w:eastAsia="Times New Roman" w:cs="Times New Roman"/>
          <w:sz w:val="24"/>
          <w:szCs w:val="24"/>
          <w:lang w:val="en-US" w:eastAsia="nl-NL"/>
        </w:rPr>
      </w:pPr>
      <w:r>
        <w:rPr>
          <w:rFonts w:eastAsia="Times New Roman" w:cs="Times New Roman" w:ascii="Times New Roman" w:hAnsi="Times New Roman"/>
          <w:sz w:val="24"/>
          <w:szCs w:val="24"/>
          <w:lang w:val="en-US" w:eastAsia="nl-NL"/>
        </w:rPr>
        <w:t>Enrolled for a degree programme of faculty Faculty of Law, Economics and Governance</w:t>
      </w:r>
    </w:p>
    <w:p>
      <w:pPr>
        <w:pStyle w:val="Normal"/>
        <w:numPr>
          <w:ilvl w:val="0"/>
          <w:numId w:val="0"/>
        </w:numPr>
        <w:pBdr>
          <w:bottom w:val="single" w:sz="6" w:space="0" w:color="808080"/>
        </w:pBdr>
        <w:spacing w:lineRule="auto" w:line="240" w:beforeAutospacing="1" w:afterAutospacing="1"/>
        <w:ind w:left="0" w:hanging="0"/>
        <w:outlineLvl w:val="1"/>
        <w:rPr>
          <w:rFonts w:ascii="Times New Roman" w:hAnsi="Times New Roman" w:eastAsia="Times New Roman" w:cs="Times New Roman"/>
          <w:sz w:val="36"/>
          <w:szCs w:val="36"/>
          <w:lang w:eastAsia="nl-NL"/>
        </w:rPr>
      </w:pPr>
      <w:r>
        <w:rPr>
          <w:rFonts w:eastAsia="Times New Roman" w:cs="Times New Roman" w:ascii="Times New Roman" w:hAnsi="Times New Roman"/>
          <w:sz w:val="36"/>
          <w:szCs w:val="36"/>
          <w:lang w:eastAsia="nl-NL"/>
        </w:rPr>
        <w:t>Materials</w:t>
      </w:r>
    </w:p>
    <w:p>
      <w:pPr>
        <w:pStyle w:val="Normal"/>
        <w:numPr>
          <w:ilvl w:val="0"/>
          <w:numId w:val="0"/>
        </w:numPr>
        <w:spacing w:lineRule="auto" w:line="240" w:before="0" w:after="0"/>
        <w:ind w:left="0" w:hanging="0"/>
        <w:outlineLvl w:val="3"/>
        <w:rPr>
          <w:rFonts w:ascii="Times New Roman" w:hAnsi="Times New Roman" w:eastAsia="Times New Roman" w:cs="Times New Roman"/>
          <w:color w:val="696969"/>
          <w:sz w:val="24"/>
          <w:szCs w:val="24"/>
          <w:lang w:eastAsia="nl-NL"/>
        </w:rPr>
      </w:pPr>
      <w:r>
        <w:rPr>
          <w:rFonts w:eastAsia="Times New Roman" w:cs="Times New Roman" w:ascii="Times New Roman" w:hAnsi="Times New Roman"/>
          <w:color w:val="696969"/>
          <w:sz w:val="24"/>
          <w:szCs w:val="24"/>
          <w:lang w:eastAsia="nl-NL"/>
        </w:rPr>
        <w:t>Required material</w:t>
      </w:r>
    </w:p>
    <w:tbl>
      <w:tblPr>
        <w:tblW w:w="9026"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9026"/>
      </w:tblGrid>
      <w:tr>
        <w:trPr>
          <w:tblHeader w:val="true"/>
        </w:trPr>
        <w:tc>
          <w:tcPr>
            <w:tcW w:w="9026" w:type="dxa"/>
            <w:tcBorders/>
            <w:vAlign w:val="center"/>
          </w:tcPr>
          <w:p>
            <w:pPr>
              <w:pStyle w:val="Normal"/>
              <w:widowControl w:val="false"/>
              <w:numPr>
                <w:ilvl w:val="0"/>
                <w:numId w:val="4"/>
              </w:numPr>
              <w:spacing w:lineRule="auto" w:line="240" w:beforeAutospacing="1" w:after="0"/>
              <w:rPr>
                <w:rFonts w:ascii="Arial" w:hAnsi="Arial" w:eastAsia="Times New Roman" w:cs="Arial"/>
                <w:sz w:val="18"/>
                <w:szCs w:val="18"/>
                <w:lang w:eastAsia="nl-NL"/>
                <w:ins w:id="63" w:author="Unknown Author" w:date="2025-02-25T15:44:21Z"/>
              </w:rPr>
            </w:pPr>
            <w:ins w:id="61" w:author="Unknown Author" w:date="2025-02-25T19:51:32Z">
              <w:r>
                <w:rPr>
                  <w:rFonts w:eastAsia="Times New Roman" w:cs="Arial" w:ascii="Arial" w:hAnsi="Arial"/>
                  <w:sz w:val="18"/>
                  <w:szCs w:val="18"/>
                  <w:lang w:eastAsia="nl-NL"/>
                </w:rPr>
                <w:t xml:space="preserve">Required material: </w:t>
              </w:r>
            </w:ins>
            <w:ins w:id="62" w:author="Unknown Author" w:date="2025-02-25T15:44:21Z">
              <w:r>
                <w:rPr>
                  <w:rFonts w:eastAsia="Times New Roman" w:cs="Arial" w:ascii="Arial" w:hAnsi="Arial"/>
                  <w:sz w:val="18"/>
                  <w:szCs w:val="18"/>
                  <w:lang w:eastAsia="nl-NL"/>
                </w:rPr>
                <w:t>Lecture notes and tutorial slides</w:t>
              </w:r>
            </w:ins>
          </w:p>
          <w:p>
            <w:pPr>
              <w:pStyle w:val="Normal"/>
              <w:widowControl w:val="false"/>
              <w:numPr>
                <w:ilvl w:val="0"/>
                <w:numId w:val="4"/>
              </w:numPr>
              <w:spacing w:lineRule="auto" w:line="240" w:before="0" w:after="0"/>
              <w:rPr>
                <w:rFonts w:ascii="Arial" w:hAnsi="Arial" w:eastAsia="Times New Roman" w:cs="Arial"/>
                <w:sz w:val="18"/>
                <w:szCs w:val="18"/>
                <w:lang w:eastAsia="nl-NL"/>
                <w:ins w:id="65" w:author="Unknown Author" w:date="2025-02-25T15:44:21Z"/>
              </w:rPr>
            </w:pPr>
            <w:ins w:id="64" w:author="Unknown Author" w:date="2025-02-25T15:44:21Z">
              <w:r>
                <w:rPr>
                  <w:rFonts w:eastAsia="Times New Roman" w:cs="Arial" w:ascii="Arial" w:hAnsi="Arial"/>
                  <w:sz w:val="18"/>
                  <w:szCs w:val="18"/>
                  <w:lang w:eastAsia="nl-NL"/>
                </w:rPr>
                <w:t>Recommended (but not required) material: Wooldridge, J.M. (2014), Introduction to Econometrics, EMEA Edition, ISBN 987 1 4080 9375 7.</w:t>
              </w:r>
            </w:ins>
          </w:p>
          <w:p>
            <w:pPr>
              <w:pStyle w:val="Normal"/>
              <w:widowControl w:val="false"/>
              <w:numPr>
                <w:ilvl w:val="0"/>
                <w:numId w:val="4"/>
              </w:numPr>
              <w:spacing w:lineRule="auto" w:line="240" w:before="0" w:after="0"/>
              <w:rPr>
                <w:rFonts w:ascii="Arial" w:hAnsi="Arial" w:eastAsia="Times New Roman" w:cs="Arial"/>
                <w:sz w:val="18"/>
                <w:szCs w:val="18"/>
                <w:lang w:eastAsia="nl-NL"/>
                <w:ins w:id="69" w:author="Unknown Author" w:date="2025-02-25T15:44:21Z"/>
              </w:rPr>
            </w:pPr>
            <w:ins w:id="66" w:author="Unknown Author" w:date="2025-02-25T15:44:21Z">
              <w:r>
                <w:rPr>
                  <w:rFonts w:eastAsia="Times New Roman" w:cs="Arial" w:ascii="Arial" w:hAnsi="Arial"/>
                  <w:sz w:val="18"/>
                  <w:szCs w:val="18"/>
                  <w:lang w:eastAsia="nl-NL"/>
                </w:rPr>
                <w:t xml:space="preserve">Recommended (but not required) material: Cunningham, S. (2024), Causal Inference, The Mixtape. Available on </w:t>
              </w:r>
            </w:ins>
            <w:hyperlink r:id="rId4">
              <w:ins w:id="67" w:author="Unknown Author" w:date="2025-02-25T15:44:21Z">
                <w:r>
                  <w:rPr>
                    <w:rStyle w:val="InternetLink"/>
                    <w:rFonts w:eastAsia="Times New Roman" w:cs="Arial" w:ascii="Arial" w:hAnsi="Arial"/>
                    <w:sz w:val="18"/>
                    <w:szCs w:val="18"/>
                    <w:lang w:eastAsia="nl-NL"/>
                  </w:rPr>
                  <w:t>https://mixtape.scunning.com/</w:t>
                </w:r>
              </w:ins>
            </w:hyperlink>
            <w:ins w:id="68" w:author="Unknown Author" w:date="2025-02-25T15:44:21Z">
              <w:r>
                <w:rPr>
                  <w:rFonts w:eastAsia="Times New Roman" w:cs="Arial" w:ascii="Arial" w:hAnsi="Arial"/>
                  <w:sz w:val="18"/>
                  <w:szCs w:val="18"/>
                  <w:lang w:eastAsia="nl-NL"/>
                </w:rPr>
                <w:t>.</w:t>
              </w:r>
            </w:ins>
          </w:p>
          <w:p>
            <w:pPr>
              <w:pStyle w:val="Normal"/>
              <w:widowControl w:val="false"/>
              <w:numPr>
                <w:ilvl w:val="0"/>
                <w:numId w:val="4"/>
              </w:numPr>
              <w:spacing w:lineRule="auto" w:line="240" w:before="0" w:after="0"/>
              <w:rPr>
                <w:rFonts w:ascii="Arial" w:hAnsi="Arial" w:eastAsia="Times New Roman" w:cs="Arial"/>
                <w:sz w:val="18"/>
                <w:szCs w:val="18"/>
                <w:lang w:eastAsia="nl-NL"/>
                <w:ins w:id="73" w:author="Unknown Author" w:date="2025-02-25T15:44:21Z"/>
              </w:rPr>
            </w:pPr>
            <w:ins w:id="70" w:author="Unknown Author" w:date="2025-02-25T15:44:21Z">
              <w:r>
                <w:rPr>
                  <w:rFonts w:eastAsia="Times New Roman" w:cs="Arial" w:ascii="Arial" w:hAnsi="Arial"/>
                  <w:sz w:val="18"/>
                  <w:szCs w:val="18"/>
                  <w:lang w:eastAsia="nl-NL"/>
                </w:rPr>
                <w:t xml:space="preserve">Recommended (but not required) material: Adams, C.P. (2024), Learning Microeconometrics with R. Available on: </w:t>
              </w:r>
            </w:ins>
            <w:hyperlink r:id="rId5">
              <w:ins w:id="71" w:author="Unknown Author" w:date="2025-02-25T15:44:21Z">
                <w:r>
                  <w:rPr>
                    <w:rStyle w:val="InternetLink"/>
                    <w:rFonts w:eastAsia="Times New Roman" w:cs="Arial" w:ascii="Arial" w:hAnsi="Arial"/>
                    <w:sz w:val="18"/>
                    <w:szCs w:val="18"/>
                    <w:lang w:eastAsia="nl-NL"/>
                  </w:rPr>
                  <w:t>https://sites.google.com/view/microeconometricswithr/bookdown</w:t>
                </w:r>
              </w:ins>
            </w:hyperlink>
            <w:ins w:id="72" w:author="Unknown Author" w:date="2025-02-25T15:44:21Z">
              <w:r>
                <w:rPr>
                  <w:rFonts w:eastAsia="Times New Roman" w:cs="Arial" w:ascii="Arial" w:hAnsi="Arial"/>
                  <w:sz w:val="18"/>
                  <w:szCs w:val="18"/>
                  <w:lang w:eastAsia="nl-NL"/>
                </w:rPr>
                <w:t>.</w:t>
              </w:r>
            </w:ins>
          </w:p>
          <w:p>
            <w:pPr>
              <w:pStyle w:val="Normal"/>
              <w:widowControl w:val="false"/>
              <w:numPr>
                <w:ilvl w:val="0"/>
                <w:numId w:val="4"/>
              </w:numPr>
              <w:spacing w:lineRule="auto" w:line="240" w:before="0" w:after="0"/>
              <w:rPr>
                <w:rFonts w:ascii="Arial" w:hAnsi="Arial" w:eastAsia="Times New Roman" w:cs="Arial"/>
                <w:sz w:val="18"/>
                <w:szCs w:val="18"/>
                <w:lang w:eastAsia="nl-NL"/>
                <w:ins w:id="77" w:author="Unknown Author" w:date="2025-02-25T15:44:21Z"/>
              </w:rPr>
            </w:pPr>
            <w:ins w:id="74" w:author="Unknown Author" w:date="2025-02-25T15:44:21Z">
              <w:r>
                <w:rPr>
                  <w:rFonts w:eastAsia="Times New Roman" w:cs="Arial" w:ascii="Arial" w:hAnsi="Arial"/>
                  <w:sz w:val="18"/>
                  <w:szCs w:val="18"/>
                  <w:lang w:eastAsia="nl-NL"/>
                </w:rPr>
                <w:t xml:space="preserve">Recommended (but not required) material: Huntington-Klein, N. (2024), The Effect: An Introduction to Research Design and Causality. Available on: </w:t>
              </w:r>
            </w:ins>
            <w:hyperlink r:id="rId6">
              <w:ins w:id="75" w:author="Unknown Author" w:date="2025-02-25T15:44:21Z">
                <w:r>
                  <w:rPr>
                    <w:rStyle w:val="InternetLink"/>
                    <w:rFonts w:eastAsia="Times New Roman" w:cs="Arial" w:ascii="Arial" w:hAnsi="Arial"/>
                    <w:sz w:val="18"/>
                    <w:szCs w:val="18"/>
                    <w:lang w:eastAsia="nl-NL"/>
                  </w:rPr>
                  <w:t>https://theeffectbook.net/index.html</w:t>
                </w:r>
              </w:ins>
            </w:hyperlink>
            <w:ins w:id="76" w:author="Unknown Author" w:date="2025-02-25T15:44:21Z">
              <w:r>
                <w:rPr>
                  <w:rFonts w:eastAsia="Times New Roman" w:cs="Arial" w:ascii="Arial" w:hAnsi="Arial"/>
                  <w:sz w:val="18"/>
                  <w:szCs w:val="18"/>
                  <w:lang w:eastAsia="nl-NL"/>
                </w:rPr>
                <w:t>.</w:t>
              </w:r>
            </w:ins>
          </w:p>
          <w:p>
            <w:pPr>
              <w:pStyle w:val="Normal"/>
              <w:widowControl w:val="false"/>
              <w:numPr>
                <w:ilvl w:val="0"/>
                <w:numId w:val="4"/>
              </w:numPr>
              <w:spacing w:lineRule="auto" w:line="240" w:before="0" w:afterAutospacing="1"/>
              <w:rPr>
                <w:rFonts w:ascii="Arial" w:hAnsi="Arial" w:eastAsia="Times New Roman" w:cs="Arial"/>
                <w:sz w:val="18"/>
                <w:szCs w:val="18"/>
                <w:lang w:eastAsia="nl-NL"/>
                <w:del w:id="79" w:author="Unknown Author" w:date="2025-02-25T15:43:43Z"/>
              </w:rPr>
            </w:pPr>
            <w:del w:id="78" w:author="Unknown Author" w:date="2025-02-25T15:43:43Z">
              <w:r>
                <w:rPr>
                  <w:rFonts w:eastAsia="Times New Roman" w:cs="Arial" w:ascii="Arial" w:hAnsi="Arial"/>
                  <w:sz w:val="18"/>
                  <w:szCs w:val="18"/>
                  <w:lang w:eastAsia="nl-NL"/>
                </w:rPr>
                <w:delText>Book</w:delText>
              </w:r>
            </w:del>
          </w:p>
          <w:p>
            <w:pPr>
              <w:pStyle w:val="Normal"/>
              <w:widowControl w:val="false"/>
              <w:spacing w:lineRule="auto" w:line="240" w:beforeAutospacing="1" w:afterAutospacing="1"/>
              <w:ind w:left="720" w:hanging="0"/>
              <w:rPr>
                <w:rFonts w:ascii="Arial" w:hAnsi="Arial" w:eastAsia="Times New Roman" w:cs="Arial"/>
                <w:sz w:val="18"/>
                <w:szCs w:val="18"/>
                <w:lang w:eastAsia="nl-NL"/>
                <w:del w:id="81" w:author="Unknown Author" w:date="2025-02-25T15:43:43Z"/>
              </w:rPr>
            </w:pPr>
            <w:del w:id="80" w:author="Unknown Author" w:date="2025-02-25T15:43:43Z">
              <w:r>
                <w:rPr>
                  <w:rFonts w:eastAsia="Times New Roman" w:cs="Arial" w:ascii="Arial" w:hAnsi="Arial"/>
                  <w:sz w:val="18"/>
                  <w:szCs w:val="18"/>
                  <w:lang w:eastAsia="nl-NL"/>
                </w:rPr>
                <w:delText>Wooldridge J.M. (2014)</w:delText>
              </w:r>
            </w:del>
          </w:p>
          <w:p>
            <w:pPr>
              <w:pStyle w:val="Normal"/>
              <w:widowControl w:val="false"/>
              <w:spacing w:lineRule="auto" w:line="240" w:beforeAutospacing="1" w:afterAutospacing="1"/>
              <w:ind w:left="720" w:hanging="0"/>
              <w:rPr>
                <w:rFonts w:ascii="Arial" w:hAnsi="Arial" w:eastAsia="Times New Roman" w:cs="Arial"/>
                <w:sz w:val="18"/>
                <w:szCs w:val="18"/>
                <w:lang w:eastAsia="nl-NL"/>
                <w:del w:id="83" w:author="Unknown Author" w:date="2025-02-25T15:43:43Z"/>
              </w:rPr>
            </w:pPr>
            <w:del w:id="82" w:author="Unknown Author" w:date="2025-02-25T15:43:43Z">
              <w:r>
                <w:rPr>
                  <w:rFonts w:eastAsia="Times New Roman" w:cs="Arial" w:ascii="Arial" w:hAnsi="Arial"/>
                  <w:sz w:val="18"/>
                  <w:szCs w:val="18"/>
                  <w:lang w:eastAsia="nl-NL"/>
                </w:rPr>
                <w:delText>Introduction to Econometrics, EMEA Edition</w:delText>
              </w:r>
            </w:del>
          </w:p>
          <w:p>
            <w:pPr>
              <w:pStyle w:val="Normal"/>
              <w:widowControl w:val="false"/>
              <w:spacing w:lineRule="auto" w:line="240" w:beforeAutospacing="1" w:afterAutospacing="1"/>
              <w:ind w:left="720" w:hanging="0"/>
              <w:rPr>
                <w:rFonts w:ascii="Arial" w:hAnsi="Arial" w:eastAsia="Times New Roman" w:cs="Arial"/>
                <w:sz w:val="18"/>
                <w:szCs w:val="18"/>
                <w:lang w:eastAsia="nl-NL"/>
                <w:del w:id="85" w:author="Unknown Author" w:date="2025-02-25T15:43:43Z"/>
              </w:rPr>
            </w:pPr>
            <w:del w:id="84" w:author="Unknown Author" w:date="2025-02-25T15:43:43Z">
              <w:r>
                <w:rPr>
                  <w:rFonts w:eastAsia="Times New Roman" w:cs="Arial" w:ascii="Arial" w:hAnsi="Arial"/>
                  <w:sz w:val="18"/>
                  <w:szCs w:val="18"/>
                  <w:lang w:eastAsia="nl-NL"/>
                </w:rPr>
                <w:delText>1st edition</w:delText>
              </w:r>
            </w:del>
          </w:p>
          <w:p>
            <w:pPr>
              <w:pStyle w:val="Normal"/>
              <w:widowControl w:val="false"/>
              <w:spacing w:lineRule="auto" w:line="240" w:beforeAutospacing="1" w:afterAutospacing="1"/>
              <w:ind w:left="720" w:hanging="0"/>
              <w:rPr>
                <w:rFonts w:ascii="Arial" w:hAnsi="Arial" w:eastAsia="Times New Roman" w:cs="Arial"/>
                <w:sz w:val="18"/>
                <w:szCs w:val="18"/>
                <w:lang w:eastAsia="nl-NL"/>
                <w:del w:id="87" w:author="Unknown Author" w:date="2025-02-25T15:43:43Z"/>
              </w:rPr>
            </w:pPr>
            <w:del w:id="86" w:author="Unknown Author" w:date="2025-02-25T15:43:43Z">
              <w:r>
                <w:rPr>
                  <w:rFonts w:eastAsia="Times New Roman" w:cs="Arial" w:ascii="Arial" w:hAnsi="Arial"/>
                  <w:sz w:val="18"/>
                  <w:szCs w:val="18"/>
                  <w:lang w:eastAsia="nl-NL"/>
                </w:rPr>
                <w:delText>Cengage Learning EMEA</w:delText>
              </w:r>
            </w:del>
          </w:p>
          <w:p>
            <w:pPr>
              <w:pStyle w:val="Normal"/>
              <w:widowControl w:val="false"/>
              <w:spacing w:lineRule="auto" w:line="240" w:beforeAutospacing="1" w:afterAutospacing="1"/>
              <w:ind w:left="720" w:hanging="0"/>
              <w:rPr>
                <w:rFonts w:ascii="Arial" w:hAnsi="Arial" w:eastAsia="Times New Roman" w:cs="Arial"/>
                <w:sz w:val="18"/>
                <w:szCs w:val="18"/>
                <w:lang w:eastAsia="nl-NL"/>
                <w:del w:id="90" w:author="Unknown Author" w:date="2025-02-25T15:43:43Z"/>
              </w:rPr>
            </w:pPr>
            <w:del w:id="88" w:author="Unknown Author" w:date="2025-02-25T15:43:43Z">
              <w:r>
                <w:rPr>
                  <w:rFonts w:eastAsia="Times New Roman" w:cs="Arial" w:ascii="Arial" w:hAnsi="Arial"/>
                  <w:sz w:val="18"/>
                  <w:szCs w:val="18"/>
                  <w:lang w:val="en-US" w:eastAsia="nl-NL"/>
                </w:rPr>
                <w:delText xml:space="preserve">Later edition of the book, Introductory Econometrics: a modern approach, same author, can be used from the 4th edition onwards. </w:delText>
              </w:r>
            </w:del>
            <w:del w:id="89" w:author="Unknown Author" w:date="2025-02-25T15:43:43Z">
              <w:r>
                <w:rPr>
                  <w:rFonts w:eastAsia="Times New Roman" w:cs="Arial" w:ascii="Arial" w:hAnsi="Arial"/>
                  <w:sz w:val="18"/>
                  <w:szCs w:val="18"/>
                  <w:lang w:eastAsia="nl-NL"/>
                </w:rPr>
                <w:delText>Costs: € 50 - € 62,50</w:delText>
              </w:r>
            </w:del>
          </w:p>
          <w:p>
            <w:pPr>
              <w:pStyle w:val="Normal"/>
              <w:widowControl w:val="false"/>
              <w:numPr>
                <w:ilvl w:val="0"/>
                <w:numId w:val="0"/>
              </w:numPr>
              <w:spacing w:lineRule="auto" w:line="240" w:before="0" w:after="0"/>
              <w:ind w:left="720" w:hanging="0"/>
              <w:outlineLvl w:val="3"/>
              <w:rPr>
                <w:rFonts w:ascii="Arial" w:hAnsi="Arial" w:eastAsia="Times New Roman" w:cs="Arial"/>
                <w:color w:val="696969"/>
                <w:sz w:val="24"/>
                <w:szCs w:val="24"/>
                <w:lang w:eastAsia="nl-NL"/>
                <w:del w:id="92" w:author="Unknown Author" w:date="2025-02-25T15:43:43Z"/>
              </w:rPr>
            </w:pPr>
            <w:del w:id="91" w:author="Unknown Author" w:date="2025-02-25T15:43:43Z">
              <w:r>
                <w:rPr>
                  <w:rFonts w:eastAsia="Times New Roman" w:cs="Arial" w:ascii="Arial" w:hAnsi="Arial"/>
                  <w:color w:val="696969"/>
                  <w:sz w:val="24"/>
                  <w:szCs w:val="24"/>
                  <w:lang w:eastAsia="nl-NL"/>
                </w:rPr>
                <w:delText>ISBN</w:delText>
              </w:r>
            </w:del>
          </w:p>
          <w:p>
            <w:pPr>
              <w:pStyle w:val="Normal"/>
              <w:widowControl w:val="false"/>
              <w:numPr>
                <w:ilvl w:val="0"/>
                <w:numId w:val="4"/>
              </w:numPr>
              <w:spacing w:lineRule="auto" w:line="240" w:beforeAutospacing="1" w:after="0"/>
              <w:rPr>
                <w:rFonts w:ascii="Arial" w:hAnsi="Arial" w:eastAsia="Times New Roman" w:cs="Arial"/>
                <w:sz w:val="18"/>
                <w:szCs w:val="18"/>
                <w:lang w:eastAsia="nl-NL"/>
              </w:rPr>
            </w:pPr>
            <w:del w:id="93" w:author="Unknown Author" w:date="2025-02-25T15:43:43Z">
              <w:r>
                <w:rPr>
                  <w:rFonts w:eastAsia="Times New Roman" w:cs="Arial" w:ascii="Arial" w:hAnsi="Arial"/>
                  <w:sz w:val="18"/>
                  <w:szCs w:val="18"/>
                  <w:lang w:eastAsia="nl-NL"/>
                </w:rPr>
                <w:delText>978-1-4080-9375-7</w:delText>
              </w:r>
            </w:del>
          </w:p>
          <w:p>
            <w:pPr>
              <w:pStyle w:val="Normal"/>
              <w:widowControl w:val="false"/>
              <w:numPr>
                <w:ilvl w:val="0"/>
                <w:numId w:val="4"/>
              </w:numPr>
              <w:spacing w:lineRule="auto" w:line="240" w:before="0" w:afterAutospacing="1"/>
              <w:rPr>
                <w:rFonts w:ascii="Arial" w:hAnsi="Arial" w:eastAsia="Times New Roman" w:cs="Arial"/>
                <w:sz w:val="18"/>
                <w:szCs w:val="18"/>
                <w:lang w:eastAsia="nl-NL"/>
                <w:del w:id="95" w:author="Unknown Author" w:date="2025-02-25T15:43:39Z"/>
              </w:rPr>
            </w:pPr>
            <w:del w:id="94" w:author="Unknown Author" w:date="2025-02-25T15:43:39Z">
              <w:r>
                <w:rPr>
                  <w:rFonts w:eastAsia="Times New Roman" w:cs="Arial" w:ascii="Arial" w:hAnsi="Arial"/>
                  <w:sz w:val="18"/>
                  <w:szCs w:val="18"/>
                  <w:lang w:eastAsia="nl-NL"/>
                </w:rPr>
                <w:delText>Software</w:delText>
              </w:r>
            </w:del>
          </w:p>
          <w:p>
            <w:pPr>
              <w:pStyle w:val="Normal"/>
              <w:widowControl w:val="false"/>
              <w:spacing w:lineRule="auto" w:line="240" w:beforeAutospacing="1" w:afterAutospacing="1"/>
              <w:ind w:left="720" w:hanging="0"/>
              <w:rPr>
                <w:rFonts w:ascii="Arial" w:hAnsi="Arial" w:eastAsia="Times New Roman" w:cs="Arial"/>
                <w:sz w:val="18"/>
                <w:szCs w:val="18"/>
                <w:lang w:eastAsia="nl-NL"/>
                <w:del w:id="97" w:author="Unknown Author" w:date="2025-02-25T15:43:39Z"/>
              </w:rPr>
            </w:pPr>
            <w:del w:id="96" w:author="Unknown Author" w:date="2025-02-25T15:43:39Z">
              <w:r>
                <w:rPr>
                  <w:rFonts w:eastAsia="Times New Roman" w:cs="Arial" w:ascii="Arial" w:hAnsi="Arial"/>
                  <w:sz w:val="18"/>
                  <w:szCs w:val="18"/>
                  <w:lang w:eastAsia="nl-NL"/>
                </w:rPr>
                <w:delText>Wooldridge J.M. (2014)</w:delText>
              </w:r>
            </w:del>
          </w:p>
          <w:p>
            <w:pPr>
              <w:pStyle w:val="Normal"/>
              <w:widowControl w:val="false"/>
              <w:spacing w:lineRule="auto" w:line="240" w:beforeAutospacing="1" w:afterAutospacing="1"/>
              <w:ind w:left="720" w:hanging="0"/>
              <w:rPr>
                <w:rFonts w:ascii="Arial" w:hAnsi="Arial" w:eastAsia="Times New Roman" w:cs="Arial"/>
                <w:sz w:val="18"/>
                <w:szCs w:val="18"/>
                <w:lang w:eastAsia="nl-NL"/>
                <w:del w:id="99" w:author="Unknown Author" w:date="2025-02-25T15:43:39Z"/>
              </w:rPr>
            </w:pPr>
            <w:del w:id="98" w:author="Unknown Author" w:date="2025-02-25T15:43:39Z">
              <w:r>
                <w:rPr>
                  <w:rFonts w:eastAsia="Times New Roman" w:cs="Arial" w:ascii="Arial" w:hAnsi="Arial"/>
                  <w:sz w:val="18"/>
                  <w:szCs w:val="18"/>
                  <w:lang w:eastAsia="nl-NL"/>
                </w:rPr>
                <w:delText>Introduction to Econometrics, EMEA Edition</w:delText>
              </w:r>
            </w:del>
          </w:p>
          <w:p>
            <w:pPr>
              <w:pStyle w:val="Normal"/>
              <w:widowControl w:val="false"/>
              <w:spacing w:lineRule="auto" w:line="240" w:beforeAutospacing="1" w:afterAutospacing="1"/>
              <w:ind w:left="720" w:hanging="0"/>
              <w:rPr>
                <w:rFonts w:ascii="Arial" w:hAnsi="Arial" w:eastAsia="Times New Roman" w:cs="Arial"/>
                <w:sz w:val="18"/>
                <w:szCs w:val="18"/>
                <w:lang w:eastAsia="nl-NL"/>
                <w:del w:id="101" w:author="Unknown Author" w:date="2025-02-25T15:43:39Z"/>
              </w:rPr>
            </w:pPr>
            <w:del w:id="100" w:author="Unknown Author" w:date="2025-02-25T15:43:39Z">
              <w:r>
                <w:rPr>
                  <w:rFonts w:eastAsia="Times New Roman" w:cs="Arial" w:ascii="Arial" w:hAnsi="Arial"/>
                  <w:sz w:val="18"/>
                  <w:szCs w:val="18"/>
                  <w:lang w:eastAsia="nl-NL"/>
                </w:rPr>
                <w:delText>1st edition</w:delText>
              </w:r>
            </w:del>
          </w:p>
          <w:p>
            <w:pPr>
              <w:pStyle w:val="Normal"/>
              <w:widowControl w:val="false"/>
              <w:spacing w:lineRule="auto" w:line="240" w:beforeAutospacing="1" w:afterAutospacing="1"/>
              <w:ind w:left="720" w:hanging="0"/>
              <w:rPr>
                <w:rFonts w:ascii="Arial" w:hAnsi="Arial" w:eastAsia="Times New Roman" w:cs="Arial"/>
                <w:sz w:val="18"/>
                <w:szCs w:val="18"/>
                <w:lang w:eastAsia="nl-NL"/>
                <w:del w:id="103" w:author="Unknown Author" w:date="2025-02-25T15:43:39Z"/>
              </w:rPr>
            </w:pPr>
            <w:del w:id="102" w:author="Unknown Author" w:date="2025-02-25T15:43:39Z">
              <w:r>
                <w:rPr>
                  <w:rFonts w:eastAsia="Times New Roman" w:cs="Arial" w:ascii="Arial" w:hAnsi="Arial"/>
                  <w:sz w:val="18"/>
                  <w:szCs w:val="18"/>
                  <w:lang w:eastAsia="nl-NL"/>
                </w:rPr>
                <w:delText>Cengage Learning EMEA</w:delText>
              </w:r>
            </w:del>
          </w:p>
          <w:p>
            <w:pPr>
              <w:pStyle w:val="Normal"/>
              <w:widowControl w:val="false"/>
              <w:numPr>
                <w:ilvl w:val="0"/>
                <w:numId w:val="4"/>
              </w:numPr>
              <w:spacing w:lineRule="auto" w:line="240" w:beforeAutospacing="1" w:after="0"/>
              <w:rPr>
                <w:rFonts w:ascii="Arial" w:hAnsi="Arial" w:eastAsia="Times New Roman" w:cs="Arial"/>
                <w:sz w:val="18"/>
                <w:szCs w:val="18"/>
                <w:lang w:eastAsia="nl-NL"/>
                <w:del w:id="105" w:author="Unknown Author" w:date="2025-02-25T20:34:37Z"/>
              </w:rPr>
            </w:pPr>
            <w:del w:id="104" w:author="Unknown Author" w:date="2025-02-25T15:43:39Z">
              <w:r>
                <w:rPr>
                  <w:rFonts w:eastAsia="Times New Roman" w:cs="Arial" w:ascii="Arial" w:hAnsi="Arial"/>
                  <w:sz w:val="18"/>
                  <w:szCs w:val="18"/>
                  <w:lang w:val="en-US" w:eastAsia="nl-NL"/>
                </w:rPr>
                <w:delText>The econometric software package STATA (which is available in the computer rooms of U.S.E. and also accessible through MyWorkplace).</w:delText>
              </w:r>
            </w:del>
          </w:p>
          <w:p>
            <w:pPr>
              <w:pStyle w:val="Normal"/>
              <w:widowControl w:val="false"/>
              <w:numPr>
                <w:ilvl w:val="0"/>
                <w:numId w:val="4"/>
              </w:numPr>
              <w:bidi w:val="0"/>
              <w:spacing w:lineRule="auto" w:line="240" w:before="0" w:after="0"/>
              <w:jc w:val="left"/>
              <w:rPr>
                <w:rFonts w:ascii="Arial" w:hAnsi="Arial" w:eastAsia="Times New Roman" w:cs="Arial"/>
                <w:sz w:val="18"/>
                <w:szCs w:val="18"/>
                <w:lang w:eastAsia="nl-NL"/>
                <w:del w:id="107" w:author="Unknown Author" w:date="2025-02-25T20:34:37Z"/>
              </w:rPr>
            </w:pPr>
            <w:del w:id="106" w:author="Unknown Author" w:date="2025-02-25T20:34:37Z">
              <w:r>
                <w:rPr>
                  <w:rFonts w:eastAsia="Times New Roman" w:cs="Arial" w:ascii="Arial" w:hAnsi="Arial"/>
                  <w:sz w:val="18"/>
                  <w:szCs w:val="18"/>
                  <w:lang w:eastAsia="nl-NL"/>
                </w:rPr>
                <w:delText>Study guide</w:delText>
              </w:r>
            </w:del>
          </w:p>
          <w:p>
            <w:pPr>
              <w:pStyle w:val="Normal"/>
              <w:widowControl w:val="false"/>
              <w:numPr>
                <w:ilvl w:val="0"/>
                <w:numId w:val="4"/>
              </w:numPr>
              <w:bidi w:val="0"/>
              <w:spacing w:lineRule="auto" w:line="240" w:before="0" w:afterAutospacing="1"/>
              <w:ind w:left="720" w:hanging="0"/>
              <w:jc w:val="left"/>
              <w:rPr>
                <w:rFonts w:ascii="Arial" w:hAnsi="Arial" w:eastAsia="Times New Roman" w:cs="Arial"/>
                <w:sz w:val="18"/>
                <w:szCs w:val="18"/>
                <w:lang w:eastAsia="nl-NL"/>
              </w:rPr>
            </w:pPr>
            <w:del w:id="108" w:author="Unknown Author" w:date="2025-02-25T20:34:37Z">
              <w:r>
                <w:rPr>
                  <w:rFonts w:eastAsia="Times New Roman" w:cs="Arial" w:ascii="Arial" w:hAnsi="Arial"/>
                  <w:sz w:val="18"/>
                  <w:szCs w:val="18"/>
                  <w:lang w:val="en-US" w:eastAsia="nl-NL"/>
                </w:rPr>
                <w:delText>Course Manual (to be uploaded in Blackboard before P1 starts)</w:delText>
              </w:r>
            </w:del>
          </w:p>
        </w:tc>
      </w:tr>
    </w:tbl>
    <w:p>
      <w:pPr>
        <w:pStyle w:val="Normal"/>
        <w:numPr>
          <w:ilvl w:val="0"/>
          <w:numId w:val="0"/>
        </w:numPr>
        <w:pBdr>
          <w:bottom w:val="single" w:sz="6" w:space="0" w:color="808080"/>
        </w:pBdr>
        <w:spacing w:lineRule="auto" w:line="240" w:beforeAutospacing="1" w:afterAutospacing="1"/>
        <w:ind w:left="0" w:hanging="0"/>
        <w:outlineLvl w:val="1"/>
        <w:rPr>
          <w:rFonts w:ascii="Times New Roman" w:hAnsi="Times New Roman" w:eastAsia="Times New Roman" w:cs="Times New Roman"/>
          <w:sz w:val="36"/>
          <w:szCs w:val="36"/>
          <w:lang w:eastAsia="nl-NL"/>
        </w:rPr>
      </w:pPr>
      <w:r>
        <w:rPr>
          <w:rFonts w:eastAsia="Times New Roman" w:cs="Times New Roman" w:ascii="Times New Roman" w:hAnsi="Times New Roman"/>
          <w:sz w:val="36"/>
          <w:szCs w:val="36"/>
          <w:lang w:eastAsia="nl-NL"/>
        </w:rPr>
        <w:t>Instructional modes</w:t>
      </w:r>
    </w:p>
    <w:p>
      <w:pPr>
        <w:pStyle w:val="Normal"/>
        <w:numPr>
          <w:ilvl w:val="0"/>
          <w:numId w:val="0"/>
        </w:numPr>
        <w:spacing w:lineRule="auto" w:line="240" w:before="0" w:after="0"/>
        <w:ind w:left="0" w:hanging="0"/>
        <w:outlineLvl w:val="3"/>
        <w:rPr>
          <w:rFonts w:ascii="Times New Roman" w:hAnsi="Times New Roman" w:eastAsia="Times New Roman" w:cs="Times New Roman"/>
          <w:color w:val="696969"/>
          <w:sz w:val="24"/>
          <w:szCs w:val="24"/>
          <w:lang w:eastAsia="nl-NL"/>
        </w:rPr>
      </w:pPr>
      <w:r>
        <w:rPr>
          <w:rFonts w:eastAsia="Times New Roman" w:cs="Times New Roman" w:ascii="Times New Roman" w:hAnsi="Times New Roman"/>
          <w:color w:val="696969"/>
          <w:sz w:val="24"/>
          <w:szCs w:val="24"/>
          <w:lang w:eastAsia="nl-NL"/>
        </w:rPr>
        <w:t>Instructional modes</w:t>
      </w:r>
    </w:p>
    <w:tbl>
      <w:tblPr>
        <w:tblW w:w="33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3372"/>
      </w:tblGrid>
      <w:tr>
        <w:trPr>
          <w:tblHeader w:val="true"/>
        </w:trPr>
        <w:tc>
          <w:tcPr>
            <w:tcW w:w="3372" w:type="dxa"/>
            <w:tcBorders/>
            <w:vAlign w:val="center"/>
          </w:tcPr>
          <w:p>
            <w:pPr>
              <w:pStyle w:val="Normal"/>
              <w:widowControl w:val="false"/>
              <w:numPr>
                <w:ilvl w:val="0"/>
                <w:numId w:val="5"/>
              </w:numPr>
              <w:spacing w:lineRule="auto" w:line="240" w:beforeAutospacing="1" w:afterAutospacing="1"/>
              <w:rPr>
                <w:rFonts w:ascii="Arial" w:hAnsi="Arial" w:eastAsia="Times New Roman" w:cs="Arial"/>
                <w:sz w:val="18"/>
                <w:szCs w:val="18"/>
                <w:lang w:eastAsia="nl-NL"/>
              </w:rPr>
            </w:pPr>
            <w:r>
              <w:rPr>
                <w:rFonts w:eastAsia="Times New Roman" w:cs="Arial" w:ascii="Arial" w:hAnsi="Arial"/>
                <w:sz w:val="18"/>
                <w:szCs w:val="18"/>
                <w:lang w:eastAsia="nl-NL"/>
              </w:rPr>
              <w:t>Lecture</w:t>
            </w:r>
          </w:p>
          <w:p>
            <w:pPr>
              <w:pStyle w:val="Normal"/>
              <w:widowControl w:val="false"/>
              <w:numPr>
                <w:ilvl w:val="0"/>
                <w:numId w:val="0"/>
              </w:numPr>
              <w:spacing w:lineRule="auto" w:line="240" w:before="0" w:after="0"/>
              <w:ind w:left="720" w:hanging="0"/>
              <w:outlineLvl w:val="3"/>
              <w:rPr>
                <w:rFonts w:ascii="Arial" w:hAnsi="Arial" w:eastAsia="Times New Roman" w:cs="Arial"/>
                <w:color w:val="696969"/>
                <w:sz w:val="24"/>
                <w:szCs w:val="24"/>
                <w:lang w:eastAsia="nl-NL"/>
              </w:rPr>
            </w:pPr>
            <w:r>
              <w:rPr>
                <w:rFonts w:eastAsia="Times New Roman" w:cs="Arial" w:ascii="Arial" w:hAnsi="Arial"/>
                <w:color w:val="696969"/>
                <w:sz w:val="24"/>
                <w:szCs w:val="24"/>
                <w:lang w:eastAsia="nl-NL"/>
              </w:rPr>
              <w:t>Number of meetings</w:t>
            </w:r>
          </w:p>
          <w:p>
            <w:pPr>
              <w:pStyle w:val="Normal"/>
              <w:widowControl w:val="false"/>
              <w:spacing w:lineRule="auto" w:line="240" w:beforeAutospacing="1" w:afterAutospacing="1"/>
              <w:ind w:left="720" w:hanging="0"/>
              <w:rPr>
                <w:rFonts w:ascii="Arial" w:hAnsi="Arial" w:eastAsia="Times New Roman" w:cs="Arial"/>
                <w:sz w:val="18"/>
                <w:szCs w:val="18"/>
                <w:lang w:eastAsia="nl-NL"/>
              </w:rPr>
            </w:pPr>
            <w:r>
              <w:rPr>
                <w:rFonts w:eastAsia="Times New Roman" w:cs="Arial" w:ascii="Arial" w:hAnsi="Arial"/>
                <w:sz w:val="18"/>
                <w:szCs w:val="18"/>
                <w:lang w:eastAsia="nl-NL"/>
              </w:rPr>
              <w:t>1 meeting(s) per week</w:t>
            </w:r>
          </w:p>
          <w:p>
            <w:pPr>
              <w:pStyle w:val="Normal"/>
              <w:widowControl w:val="false"/>
              <w:numPr>
                <w:ilvl w:val="0"/>
                <w:numId w:val="0"/>
              </w:numPr>
              <w:spacing w:lineRule="auto" w:line="240" w:before="0" w:after="0"/>
              <w:ind w:left="720" w:hanging="0"/>
              <w:outlineLvl w:val="3"/>
              <w:rPr>
                <w:rFonts w:ascii="Arial" w:hAnsi="Arial" w:eastAsia="Times New Roman" w:cs="Arial"/>
                <w:color w:val="696969"/>
                <w:sz w:val="24"/>
                <w:szCs w:val="24"/>
                <w:lang w:eastAsia="nl-NL"/>
              </w:rPr>
            </w:pPr>
            <w:r>
              <w:rPr>
                <w:rFonts w:eastAsia="Times New Roman" w:cs="Arial" w:ascii="Arial" w:hAnsi="Arial"/>
                <w:color w:val="696969"/>
                <w:sz w:val="24"/>
                <w:szCs w:val="24"/>
                <w:lang w:eastAsia="nl-NL"/>
              </w:rPr>
              <w:t>Attendance requirement</w:t>
            </w:r>
          </w:p>
          <w:p>
            <w:pPr>
              <w:pStyle w:val="Normal"/>
              <w:widowControl w:val="false"/>
              <w:spacing w:lineRule="auto" w:line="240" w:beforeAutospacing="1" w:afterAutospacing="1"/>
              <w:ind w:left="720" w:hanging="0"/>
              <w:rPr>
                <w:rFonts w:ascii="Arial" w:hAnsi="Arial" w:eastAsia="Times New Roman" w:cs="Arial"/>
                <w:sz w:val="18"/>
                <w:szCs w:val="18"/>
                <w:lang w:eastAsia="nl-NL"/>
              </w:rPr>
            </w:pPr>
            <w:r>
              <w:rPr>
                <w:rFonts w:eastAsia="Times New Roman" w:cs="Arial" w:ascii="Arial" w:hAnsi="Arial"/>
                <w:sz w:val="18"/>
                <w:szCs w:val="18"/>
                <w:lang w:eastAsia="nl-NL"/>
              </w:rPr>
              <w:t>Yes</w:t>
            </w:r>
          </w:p>
          <w:p>
            <w:pPr>
              <w:pStyle w:val="Normal"/>
              <w:widowControl w:val="false"/>
              <w:numPr>
                <w:ilvl w:val="0"/>
                <w:numId w:val="5"/>
              </w:numPr>
              <w:spacing w:lineRule="auto" w:line="240" w:beforeAutospacing="1" w:afterAutospacing="1"/>
              <w:rPr>
                <w:rFonts w:ascii="Arial" w:hAnsi="Arial" w:eastAsia="Times New Roman" w:cs="Arial"/>
                <w:sz w:val="18"/>
                <w:szCs w:val="18"/>
                <w:lang w:eastAsia="nl-NL"/>
                <w:del w:id="110" w:author="Unknown Author" w:date="2025-02-25T15:42:13Z"/>
              </w:rPr>
            </w:pPr>
            <w:del w:id="109" w:author="Unknown Author" w:date="2025-02-25T15:42:13Z">
              <w:r>
                <w:rPr>
                  <w:rFonts w:eastAsia="Times New Roman" w:cs="Arial" w:ascii="Arial" w:hAnsi="Arial"/>
                  <w:sz w:val="18"/>
                  <w:szCs w:val="18"/>
                  <w:lang w:eastAsia="nl-NL"/>
                </w:rPr>
                <w:delText>Q&amp;A</w:delText>
              </w:r>
            </w:del>
          </w:p>
          <w:p>
            <w:pPr>
              <w:pStyle w:val="Normal"/>
              <w:widowControl w:val="false"/>
              <w:numPr>
                <w:ilvl w:val="0"/>
                <w:numId w:val="0"/>
              </w:numPr>
              <w:spacing w:lineRule="auto" w:line="240" w:before="0" w:after="0"/>
              <w:ind w:left="720" w:hanging="0"/>
              <w:outlineLvl w:val="3"/>
              <w:rPr>
                <w:rFonts w:ascii="Arial" w:hAnsi="Arial" w:eastAsia="Times New Roman" w:cs="Arial"/>
                <w:color w:val="696969"/>
                <w:sz w:val="24"/>
                <w:szCs w:val="24"/>
                <w:lang w:eastAsia="nl-NL"/>
                <w:del w:id="112" w:author="Unknown Author" w:date="2025-02-25T15:42:13Z"/>
              </w:rPr>
            </w:pPr>
            <w:del w:id="111" w:author="Unknown Author" w:date="2025-02-25T15:42:13Z">
              <w:r>
                <w:rPr>
                  <w:rFonts w:eastAsia="Times New Roman" w:cs="Arial" w:ascii="Arial" w:hAnsi="Arial"/>
                  <w:color w:val="696969"/>
                  <w:sz w:val="24"/>
                  <w:szCs w:val="24"/>
                  <w:lang w:eastAsia="nl-NL"/>
                </w:rPr>
                <w:delText>Number of meetings</w:delText>
              </w:r>
            </w:del>
          </w:p>
          <w:p>
            <w:pPr>
              <w:pStyle w:val="Normal"/>
              <w:widowControl w:val="false"/>
              <w:numPr>
                <w:ilvl w:val="0"/>
                <w:numId w:val="5"/>
              </w:numPr>
              <w:spacing w:lineRule="auto" w:line="240" w:beforeAutospacing="1" w:afterAutospacing="1"/>
              <w:rPr>
                <w:rFonts w:ascii="Arial" w:hAnsi="Arial" w:eastAsia="Times New Roman" w:cs="Arial"/>
                <w:sz w:val="18"/>
                <w:szCs w:val="18"/>
                <w:lang w:eastAsia="nl-NL"/>
              </w:rPr>
            </w:pPr>
            <w:del w:id="113" w:author="Unknown Author" w:date="2025-02-25T15:42:13Z">
              <w:r>
                <w:rPr>
                  <w:rFonts w:eastAsia="Times New Roman" w:cs="Arial" w:ascii="Arial" w:hAnsi="Arial"/>
                  <w:sz w:val="18"/>
                  <w:szCs w:val="18"/>
                  <w:lang w:eastAsia="nl-NL"/>
                </w:rPr>
                <w:delText>1 meeting(s) per week</w:delText>
              </w:r>
            </w:del>
          </w:p>
          <w:p>
            <w:pPr>
              <w:pStyle w:val="Normal"/>
              <w:widowControl w:val="false"/>
              <w:numPr>
                <w:ilvl w:val="0"/>
                <w:numId w:val="0"/>
              </w:numPr>
              <w:spacing w:lineRule="auto" w:line="240" w:before="0" w:after="0"/>
              <w:ind w:left="720" w:hanging="0"/>
              <w:outlineLvl w:val="3"/>
              <w:rPr>
                <w:rFonts w:ascii="Arial" w:hAnsi="Arial" w:eastAsia="Times New Roman" w:cs="Arial"/>
                <w:color w:val="696969"/>
                <w:sz w:val="24"/>
                <w:szCs w:val="24"/>
                <w:lang w:eastAsia="nl-NL"/>
                <w:del w:id="115" w:author="Unknown Author" w:date="2025-02-25T15:42:18Z"/>
              </w:rPr>
            </w:pPr>
            <w:del w:id="114" w:author="Unknown Author" w:date="2025-02-25T15:42:18Z">
              <w:r>
                <w:rPr>
                  <w:rFonts w:eastAsia="Times New Roman" w:cs="Arial" w:ascii="Arial" w:hAnsi="Arial"/>
                  <w:color w:val="696969"/>
                  <w:sz w:val="24"/>
                  <w:szCs w:val="24"/>
                  <w:lang w:eastAsia="nl-NL"/>
                </w:rPr>
                <w:delText>Attendance requirement</w:delText>
              </w:r>
            </w:del>
          </w:p>
          <w:p>
            <w:pPr>
              <w:pStyle w:val="Normal"/>
              <w:widowControl w:val="false"/>
              <w:numPr>
                <w:ilvl w:val="0"/>
                <w:numId w:val="0"/>
              </w:numPr>
              <w:spacing w:lineRule="auto" w:line="240" w:before="0" w:after="0"/>
              <w:ind w:left="720" w:hanging="0"/>
              <w:outlineLvl w:val="3"/>
              <w:rPr>
                <w:rFonts w:ascii="Arial" w:hAnsi="Arial" w:eastAsia="Times New Roman" w:cs="Arial"/>
                <w:color w:val="696969"/>
                <w:sz w:val="24"/>
                <w:szCs w:val="24"/>
                <w:lang w:eastAsia="nl-NL"/>
              </w:rPr>
            </w:pPr>
            <w:del w:id="116" w:author="Unknown Author" w:date="2025-02-25T15:42:18Z">
              <w:r>
                <w:rPr>
                  <w:rFonts w:eastAsia="Times New Roman" w:cs="Arial" w:ascii="Arial" w:hAnsi="Arial"/>
                  <w:sz w:val="18"/>
                  <w:szCs w:val="18"/>
                  <w:lang w:eastAsia="nl-NL"/>
                </w:rPr>
                <w:delText>Yes</w:delText>
              </w:r>
            </w:del>
          </w:p>
          <w:p>
            <w:pPr>
              <w:pStyle w:val="Normal"/>
              <w:widowControl w:val="false"/>
              <w:numPr>
                <w:ilvl w:val="0"/>
                <w:numId w:val="5"/>
              </w:numPr>
              <w:spacing w:lineRule="auto" w:line="240" w:beforeAutospacing="1" w:afterAutospacing="1"/>
              <w:rPr>
                <w:rFonts w:ascii="Arial" w:hAnsi="Arial" w:eastAsia="Times New Roman" w:cs="Arial"/>
                <w:sz w:val="18"/>
                <w:szCs w:val="18"/>
                <w:lang w:eastAsia="nl-NL"/>
              </w:rPr>
            </w:pPr>
            <w:r>
              <w:rPr>
                <w:rFonts w:eastAsia="Times New Roman" w:cs="Arial" w:ascii="Arial" w:hAnsi="Arial"/>
                <w:sz w:val="18"/>
                <w:szCs w:val="18"/>
                <w:lang w:eastAsia="nl-NL"/>
              </w:rPr>
              <w:t>Tutorial</w:t>
            </w:r>
          </w:p>
          <w:p>
            <w:pPr>
              <w:pStyle w:val="Normal"/>
              <w:widowControl w:val="false"/>
              <w:numPr>
                <w:ilvl w:val="0"/>
                <w:numId w:val="0"/>
              </w:numPr>
              <w:spacing w:lineRule="auto" w:line="240" w:before="0" w:after="0"/>
              <w:ind w:left="720" w:hanging="0"/>
              <w:outlineLvl w:val="3"/>
              <w:rPr>
                <w:rFonts w:ascii="Arial" w:hAnsi="Arial" w:eastAsia="Times New Roman" w:cs="Arial"/>
                <w:color w:val="696969"/>
                <w:sz w:val="24"/>
                <w:szCs w:val="24"/>
                <w:lang w:eastAsia="nl-NL"/>
              </w:rPr>
            </w:pPr>
            <w:r>
              <w:rPr>
                <w:rFonts w:eastAsia="Times New Roman" w:cs="Arial" w:ascii="Arial" w:hAnsi="Arial"/>
                <w:color w:val="696969"/>
                <w:sz w:val="24"/>
                <w:szCs w:val="24"/>
                <w:lang w:eastAsia="nl-NL"/>
              </w:rPr>
              <w:t>Number of meetings</w:t>
            </w:r>
          </w:p>
          <w:p>
            <w:pPr>
              <w:pStyle w:val="Normal"/>
              <w:widowControl w:val="false"/>
              <w:spacing w:lineRule="auto" w:line="240" w:beforeAutospacing="1" w:afterAutospacing="1"/>
              <w:ind w:left="720" w:hanging="0"/>
              <w:rPr>
                <w:rFonts w:ascii="Arial" w:hAnsi="Arial" w:eastAsia="Times New Roman" w:cs="Arial"/>
                <w:sz w:val="18"/>
                <w:szCs w:val="18"/>
                <w:lang w:eastAsia="nl-NL"/>
              </w:rPr>
            </w:pPr>
            <w:r>
              <w:rPr>
                <w:rFonts w:eastAsia="Times New Roman" w:cs="Arial" w:ascii="Arial" w:hAnsi="Arial"/>
                <w:sz w:val="18"/>
                <w:szCs w:val="18"/>
                <w:lang w:eastAsia="nl-NL"/>
              </w:rPr>
              <w:t>1 meeting(s) per week</w:t>
            </w:r>
          </w:p>
          <w:p>
            <w:pPr>
              <w:pStyle w:val="Normal"/>
              <w:widowControl w:val="false"/>
              <w:numPr>
                <w:ilvl w:val="0"/>
                <w:numId w:val="0"/>
              </w:numPr>
              <w:spacing w:lineRule="auto" w:line="240" w:before="0" w:after="0"/>
              <w:ind w:left="720" w:hanging="0"/>
              <w:outlineLvl w:val="3"/>
              <w:rPr>
                <w:rFonts w:ascii="Arial" w:hAnsi="Arial" w:eastAsia="Times New Roman" w:cs="Arial"/>
                <w:color w:val="696969"/>
                <w:sz w:val="24"/>
                <w:szCs w:val="24"/>
                <w:lang w:eastAsia="nl-NL"/>
              </w:rPr>
            </w:pPr>
            <w:r>
              <w:rPr>
                <w:rFonts w:eastAsia="Times New Roman" w:cs="Arial" w:ascii="Arial" w:hAnsi="Arial"/>
                <w:color w:val="696969"/>
                <w:sz w:val="24"/>
                <w:szCs w:val="24"/>
                <w:lang w:eastAsia="nl-NL"/>
              </w:rPr>
              <w:t>Attendance requirement</w:t>
            </w:r>
          </w:p>
          <w:p>
            <w:pPr>
              <w:pStyle w:val="Normal"/>
              <w:widowControl w:val="false"/>
              <w:spacing w:lineRule="auto" w:line="240" w:beforeAutospacing="1" w:after="0"/>
              <w:ind w:left="720" w:hanging="0"/>
              <w:rPr>
                <w:rFonts w:ascii="Arial" w:hAnsi="Arial" w:eastAsia="Times New Roman" w:cs="Arial"/>
                <w:sz w:val="18"/>
                <w:szCs w:val="18"/>
                <w:lang w:eastAsia="nl-NL"/>
              </w:rPr>
            </w:pPr>
            <w:r>
              <w:rPr>
                <w:rFonts w:eastAsia="Times New Roman" w:cs="Arial" w:ascii="Arial" w:hAnsi="Arial"/>
                <w:sz w:val="18"/>
                <w:szCs w:val="18"/>
                <w:lang w:eastAsia="nl-NL"/>
              </w:rPr>
              <w:t>Yes</w:t>
            </w:r>
          </w:p>
        </w:tc>
      </w:tr>
    </w:tbl>
    <w:p>
      <w:pPr>
        <w:pStyle w:val="Normal"/>
        <w:numPr>
          <w:ilvl w:val="0"/>
          <w:numId w:val="0"/>
        </w:numPr>
        <w:pBdr>
          <w:bottom w:val="single" w:sz="6" w:space="0" w:color="808080"/>
        </w:pBdr>
        <w:spacing w:lineRule="auto" w:line="240" w:beforeAutospacing="1" w:afterAutospacing="1"/>
        <w:ind w:left="0" w:hanging="0"/>
        <w:outlineLvl w:val="1"/>
        <w:rPr>
          <w:rFonts w:ascii="Times New Roman" w:hAnsi="Times New Roman" w:eastAsia="Times New Roman" w:cs="Times New Roman"/>
          <w:sz w:val="36"/>
          <w:szCs w:val="36"/>
          <w:lang w:eastAsia="nl-NL"/>
        </w:rPr>
      </w:pPr>
      <w:r>
        <w:rPr>
          <w:rFonts w:eastAsia="Times New Roman" w:cs="Times New Roman" w:ascii="Times New Roman" w:hAnsi="Times New Roman"/>
          <w:sz w:val="36"/>
          <w:szCs w:val="36"/>
          <w:lang w:eastAsia="nl-NL"/>
        </w:rPr>
        <w:t>Tests</w:t>
      </w:r>
    </w:p>
    <w:p>
      <w:pPr>
        <w:pStyle w:val="Normal"/>
        <w:numPr>
          <w:ilvl w:val="0"/>
          <w:numId w:val="0"/>
        </w:numPr>
        <w:spacing w:lineRule="auto" w:line="240" w:before="0" w:after="0"/>
        <w:ind w:left="0" w:hanging="0"/>
        <w:outlineLvl w:val="3"/>
        <w:rPr>
          <w:rFonts w:ascii="Times New Roman" w:hAnsi="Times New Roman" w:eastAsia="Times New Roman" w:cs="Times New Roman"/>
          <w:color w:val="696969"/>
          <w:sz w:val="24"/>
          <w:szCs w:val="24"/>
          <w:lang w:eastAsia="nl-NL"/>
        </w:rPr>
      </w:pPr>
      <w:r>
        <w:rPr>
          <w:rFonts w:eastAsia="Times New Roman" w:cs="Times New Roman" w:ascii="Times New Roman" w:hAnsi="Times New Roman"/>
          <w:color w:val="696969"/>
          <w:sz w:val="24"/>
          <w:szCs w:val="24"/>
          <w:lang w:eastAsia="nl-NL"/>
        </w:rPr>
        <w:t>Tests</w:t>
      </w:r>
    </w:p>
    <w:tbl>
      <w:tblPr>
        <w:tblW w:w="2464"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464"/>
      </w:tblGrid>
      <w:tr>
        <w:trPr>
          <w:tblHeader w:val="true"/>
        </w:trPr>
        <w:tc>
          <w:tcPr>
            <w:tcW w:w="2464" w:type="dxa"/>
            <w:tcBorders/>
            <w:vAlign w:val="center"/>
          </w:tcPr>
          <w:p>
            <w:pPr>
              <w:pStyle w:val="Normal"/>
              <w:widowControl w:val="false"/>
              <w:numPr>
                <w:ilvl w:val="0"/>
                <w:numId w:val="6"/>
              </w:numPr>
              <w:spacing w:lineRule="auto" w:line="240" w:beforeAutospacing="1" w:afterAutospacing="1"/>
              <w:rPr>
                <w:rFonts w:ascii="Arial" w:hAnsi="Arial" w:eastAsia="Times New Roman" w:cs="Arial"/>
                <w:sz w:val="18"/>
                <w:szCs w:val="18"/>
                <w:lang w:eastAsia="nl-NL"/>
              </w:rPr>
            </w:pPr>
            <w:r>
              <w:rPr>
                <w:rFonts w:eastAsia="Times New Roman" w:cs="Arial" w:ascii="Arial" w:hAnsi="Arial"/>
                <w:sz w:val="18"/>
                <w:szCs w:val="18"/>
                <w:lang w:eastAsia="nl-NL"/>
              </w:rPr>
              <w:t>Final exam</w:t>
            </w:r>
          </w:p>
          <w:p>
            <w:pPr>
              <w:pStyle w:val="Normal"/>
              <w:widowControl w:val="false"/>
              <w:numPr>
                <w:ilvl w:val="0"/>
                <w:numId w:val="0"/>
              </w:numPr>
              <w:spacing w:lineRule="auto" w:line="240" w:before="0" w:after="0"/>
              <w:ind w:left="720" w:hanging="0"/>
              <w:outlineLvl w:val="3"/>
              <w:rPr>
                <w:rFonts w:ascii="Arial" w:hAnsi="Arial" w:eastAsia="Times New Roman" w:cs="Arial"/>
                <w:color w:val="696969"/>
                <w:sz w:val="24"/>
                <w:szCs w:val="24"/>
                <w:lang w:eastAsia="nl-NL"/>
              </w:rPr>
            </w:pPr>
            <w:r>
              <w:rPr>
                <w:rFonts w:eastAsia="Times New Roman" w:cs="Arial" w:ascii="Arial" w:hAnsi="Arial"/>
                <w:color w:val="696969"/>
                <w:sz w:val="24"/>
                <w:szCs w:val="24"/>
                <w:lang w:eastAsia="nl-NL"/>
              </w:rPr>
              <w:t>Test weight</w:t>
            </w:r>
          </w:p>
          <w:p>
            <w:pPr>
              <w:pStyle w:val="Normal"/>
              <w:widowControl w:val="false"/>
              <w:spacing w:lineRule="auto" w:line="240" w:beforeAutospacing="1" w:afterAutospacing="1"/>
              <w:ind w:left="720" w:hanging="0"/>
              <w:rPr>
                <w:rFonts w:ascii="Arial" w:hAnsi="Arial" w:eastAsia="Times New Roman" w:cs="Arial"/>
                <w:sz w:val="18"/>
                <w:szCs w:val="18"/>
                <w:lang w:eastAsia="nl-NL"/>
              </w:rPr>
            </w:pPr>
            <w:r>
              <w:rPr>
                <w:rFonts w:eastAsia="Times New Roman" w:cs="Arial" w:ascii="Arial" w:hAnsi="Arial"/>
                <w:sz w:val="18"/>
                <w:szCs w:val="18"/>
                <w:lang w:eastAsia="nl-NL"/>
              </w:rPr>
              <w:t>60</w:t>
            </w:r>
          </w:p>
          <w:p>
            <w:pPr>
              <w:pStyle w:val="Normal"/>
              <w:widowControl w:val="false"/>
              <w:numPr>
                <w:ilvl w:val="0"/>
                <w:numId w:val="0"/>
              </w:numPr>
              <w:spacing w:lineRule="auto" w:line="240" w:before="0" w:after="0"/>
              <w:ind w:left="720" w:hanging="0"/>
              <w:outlineLvl w:val="3"/>
              <w:rPr>
                <w:rFonts w:ascii="Arial" w:hAnsi="Arial" w:eastAsia="Times New Roman" w:cs="Arial"/>
                <w:color w:val="696969"/>
                <w:sz w:val="24"/>
                <w:szCs w:val="24"/>
                <w:lang w:eastAsia="nl-NL"/>
              </w:rPr>
            </w:pPr>
            <w:r>
              <w:rPr>
                <w:rFonts w:eastAsia="Times New Roman" w:cs="Arial" w:ascii="Arial" w:hAnsi="Arial"/>
                <w:color w:val="696969"/>
                <w:sz w:val="24"/>
                <w:szCs w:val="24"/>
                <w:lang w:eastAsia="nl-NL"/>
              </w:rPr>
              <w:t>Minimum grade</w:t>
            </w:r>
          </w:p>
          <w:p>
            <w:pPr>
              <w:pStyle w:val="Normal"/>
              <w:widowControl w:val="false"/>
              <w:spacing w:lineRule="auto" w:line="240" w:beforeAutospacing="1" w:afterAutospacing="1"/>
              <w:ind w:left="720" w:hanging="0"/>
              <w:rPr>
                <w:rFonts w:ascii="Arial" w:hAnsi="Arial" w:eastAsia="Times New Roman" w:cs="Arial"/>
                <w:sz w:val="18"/>
                <w:szCs w:val="18"/>
                <w:lang w:eastAsia="nl-NL"/>
              </w:rPr>
            </w:pPr>
            <w:r>
              <w:rPr>
                <w:rFonts w:eastAsia="Times New Roman" w:cs="Arial" w:ascii="Arial" w:hAnsi="Arial"/>
                <w:sz w:val="18"/>
                <w:szCs w:val="18"/>
                <w:lang w:eastAsia="nl-NL"/>
              </w:rPr>
              <w:t>1</w:t>
            </w:r>
          </w:p>
          <w:p>
            <w:pPr>
              <w:pStyle w:val="Normal"/>
              <w:widowControl w:val="false"/>
              <w:numPr>
                <w:ilvl w:val="0"/>
                <w:numId w:val="6"/>
              </w:numPr>
              <w:spacing w:lineRule="auto" w:line="240" w:beforeAutospacing="1" w:afterAutospacing="1"/>
              <w:rPr>
                <w:rFonts w:ascii="Arial" w:hAnsi="Arial" w:eastAsia="Times New Roman" w:cs="Arial"/>
                <w:sz w:val="18"/>
                <w:szCs w:val="18"/>
                <w:lang w:eastAsia="nl-NL"/>
              </w:rPr>
            </w:pPr>
            <w:r>
              <w:rPr>
                <w:rFonts w:eastAsia="Times New Roman" w:cs="Arial" w:ascii="Arial" w:hAnsi="Arial"/>
                <w:sz w:val="18"/>
                <w:szCs w:val="18"/>
                <w:lang w:eastAsia="nl-NL"/>
              </w:rPr>
              <w:t>Midterm exam</w:t>
            </w:r>
          </w:p>
          <w:p>
            <w:pPr>
              <w:pStyle w:val="Normal"/>
              <w:widowControl w:val="false"/>
              <w:numPr>
                <w:ilvl w:val="0"/>
                <w:numId w:val="0"/>
              </w:numPr>
              <w:spacing w:lineRule="auto" w:line="240" w:before="0" w:after="0"/>
              <w:ind w:left="720" w:hanging="0"/>
              <w:outlineLvl w:val="3"/>
              <w:rPr>
                <w:rFonts w:ascii="Arial" w:hAnsi="Arial" w:eastAsia="Times New Roman" w:cs="Arial"/>
                <w:color w:val="696969"/>
                <w:sz w:val="24"/>
                <w:szCs w:val="24"/>
                <w:lang w:eastAsia="nl-NL"/>
              </w:rPr>
            </w:pPr>
            <w:r>
              <w:rPr>
                <w:rFonts w:eastAsia="Times New Roman" w:cs="Arial" w:ascii="Arial" w:hAnsi="Arial"/>
                <w:color w:val="696969"/>
                <w:sz w:val="24"/>
                <w:szCs w:val="24"/>
                <w:lang w:eastAsia="nl-NL"/>
              </w:rPr>
              <w:t>Test weight</w:t>
            </w:r>
          </w:p>
          <w:p>
            <w:pPr>
              <w:pStyle w:val="Normal"/>
              <w:widowControl w:val="false"/>
              <w:spacing w:lineRule="auto" w:line="240" w:beforeAutospacing="1" w:afterAutospacing="1"/>
              <w:ind w:left="720" w:hanging="0"/>
              <w:rPr>
                <w:rFonts w:ascii="Arial" w:hAnsi="Arial" w:eastAsia="Times New Roman" w:cs="Arial"/>
                <w:sz w:val="18"/>
                <w:szCs w:val="18"/>
                <w:lang w:eastAsia="nl-NL"/>
              </w:rPr>
            </w:pPr>
            <w:r>
              <w:rPr>
                <w:rFonts w:eastAsia="Times New Roman" w:cs="Arial" w:ascii="Arial" w:hAnsi="Arial"/>
                <w:sz w:val="18"/>
                <w:szCs w:val="18"/>
                <w:lang w:eastAsia="nl-NL"/>
              </w:rPr>
              <w:t>40</w:t>
            </w:r>
          </w:p>
          <w:p>
            <w:pPr>
              <w:pStyle w:val="Normal"/>
              <w:widowControl w:val="false"/>
              <w:numPr>
                <w:ilvl w:val="0"/>
                <w:numId w:val="0"/>
              </w:numPr>
              <w:spacing w:lineRule="auto" w:line="240" w:before="0" w:after="0"/>
              <w:ind w:left="720" w:hanging="0"/>
              <w:outlineLvl w:val="3"/>
              <w:rPr>
                <w:rFonts w:ascii="Arial" w:hAnsi="Arial" w:eastAsia="Times New Roman" w:cs="Arial"/>
                <w:color w:val="696969"/>
                <w:sz w:val="24"/>
                <w:szCs w:val="24"/>
                <w:lang w:eastAsia="nl-NL"/>
              </w:rPr>
            </w:pPr>
            <w:r>
              <w:rPr>
                <w:rFonts w:eastAsia="Times New Roman" w:cs="Arial" w:ascii="Arial" w:hAnsi="Arial"/>
                <w:color w:val="696969"/>
                <w:sz w:val="24"/>
                <w:szCs w:val="24"/>
                <w:lang w:eastAsia="nl-NL"/>
              </w:rPr>
              <w:t>Minimum grade</w:t>
            </w:r>
          </w:p>
          <w:p>
            <w:pPr>
              <w:pStyle w:val="Normal"/>
              <w:widowControl w:val="false"/>
              <w:spacing w:lineRule="auto" w:line="240" w:beforeAutospacing="1" w:after="0"/>
              <w:ind w:left="720" w:hanging="0"/>
              <w:rPr>
                <w:rFonts w:ascii="Arial" w:hAnsi="Arial" w:eastAsia="Times New Roman" w:cs="Arial"/>
                <w:sz w:val="18"/>
                <w:szCs w:val="18"/>
                <w:lang w:eastAsia="nl-NL"/>
              </w:rPr>
            </w:pPr>
            <w:r>
              <w:rPr>
                <w:rFonts w:eastAsia="Times New Roman" w:cs="Arial" w:ascii="Arial" w:hAnsi="Arial"/>
                <w:sz w:val="18"/>
                <w:szCs w:val="18"/>
                <w:lang w:eastAsia="nl-NL"/>
              </w:rPr>
              <w:t>1</w:t>
            </w:r>
          </w:p>
        </w:tc>
      </w:tr>
    </w:tbl>
    <w:p>
      <w:pPr>
        <w:pStyle w:val="Normal"/>
        <w:numPr>
          <w:ilvl w:val="0"/>
          <w:numId w:val="0"/>
        </w:numPr>
        <w:pBdr>
          <w:bottom w:val="single" w:sz="6" w:space="0" w:color="808080"/>
        </w:pBdr>
        <w:spacing w:lineRule="auto" w:line="240" w:beforeAutospacing="1" w:afterAutospacing="1"/>
        <w:ind w:left="0" w:hanging="0"/>
        <w:outlineLvl w:val="1"/>
        <w:rPr>
          <w:rFonts w:ascii="Times New Roman" w:hAnsi="Times New Roman" w:eastAsia="Times New Roman" w:cs="Times New Roman"/>
          <w:sz w:val="36"/>
          <w:szCs w:val="36"/>
          <w:lang w:eastAsia="nl-NL"/>
        </w:rPr>
      </w:pPr>
      <w:r>
        <w:rPr>
          <w:rFonts w:eastAsia="Times New Roman" w:cs="Times New Roman" w:ascii="Times New Roman" w:hAnsi="Times New Roman"/>
          <w:sz w:val="36"/>
          <w:szCs w:val="36"/>
          <w:lang w:eastAsia="nl-NL"/>
        </w:rPr>
        <w:t>Lecturers</w:t>
      </w:r>
    </w:p>
    <w:p>
      <w:pPr>
        <w:pStyle w:val="Normal"/>
        <w:numPr>
          <w:ilvl w:val="0"/>
          <w:numId w:val="0"/>
        </w:numPr>
        <w:spacing w:lineRule="auto" w:line="240" w:before="0" w:after="0"/>
        <w:ind w:left="0" w:hanging="0"/>
        <w:outlineLvl w:val="3"/>
        <w:rPr>
          <w:rFonts w:ascii="Times New Roman" w:hAnsi="Times New Roman" w:eastAsia="Times New Roman" w:cs="Times New Roman"/>
          <w:color w:val="696969"/>
          <w:sz w:val="24"/>
          <w:szCs w:val="24"/>
          <w:lang w:eastAsia="nl-NL"/>
        </w:rPr>
      </w:pPr>
      <w:r>
        <w:rPr>
          <w:rFonts w:eastAsia="Times New Roman" w:cs="Times New Roman" w:ascii="Times New Roman" w:hAnsi="Times New Roman"/>
          <w:color w:val="696969"/>
          <w:sz w:val="24"/>
          <w:szCs w:val="24"/>
          <w:lang w:eastAsia="nl-NL"/>
        </w:rPr>
        <w:t>Course contact</w:t>
      </w:r>
    </w:p>
    <w:tbl>
      <w:tblPr>
        <w:tblW w:w="210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101"/>
      </w:tblGrid>
      <w:tr>
        <w:trPr>
          <w:tblHeader w:val="true"/>
        </w:trPr>
        <w:tc>
          <w:tcPr>
            <w:tcW w:w="2101" w:type="dxa"/>
            <w:tcBorders/>
            <w:vAlign w:val="center"/>
          </w:tcPr>
          <w:p>
            <w:pPr>
              <w:pStyle w:val="Normal"/>
              <w:widowControl w:val="false"/>
              <w:numPr>
                <w:ilvl w:val="0"/>
                <w:numId w:val="7"/>
              </w:numPr>
              <w:spacing w:lineRule="auto" w:line="240" w:beforeAutospacing="1" w:afterAutospacing="1"/>
              <w:rPr>
                <w:rFonts w:ascii="Arial" w:hAnsi="Arial" w:eastAsia="Times New Roman" w:cs="Arial"/>
                <w:color w:val="000000"/>
                <w:sz w:val="18"/>
                <w:szCs w:val="18"/>
                <w:lang w:eastAsia="nl-NL"/>
              </w:rPr>
            </w:pPr>
            <w:r>
              <w:rPr>
                <w:rFonts w:eastAsia="Times New Roman" w:cs="Arial" w:ascii="Arial" w:hAnsi="Arial"/>
                <w:color w:val="000000"/>
                <w:sz w:val="18"/>
                <w:szCs w:val="18"/>
                <w:lang w:eastAsia="nl-NL"/>
              </w:rPr>
              <w:t xml:space="preserve">dr. </w:t>
            </w:r>
            <w:ins w:id="117" w:author="Unknown Author" w:date="2025-02-25T15:42:30Z">
              <w:r>
                <w:rPr>
                  <w:rFonts w:eastAsia="Times New Roman" w:cs="Arial" w:ascii="Arial" w:hAnsi="Arial"/>
                  <w:color w:val="000000"/>
                  <w:sz w:val="18"/>
                  <w:szCs w:val="18"/>
                  <w:lang w:eastAsia="nl-NL"/>
                </w:rPr>
                <w:t>A.H. Machielsen, a.h.machielsen@uu.nl</w:t>
              </w:r>
            </w:ins>
            <w:del w:id="118" w:author="Unknown Author" w:date="2025-02-25T15:42:29Z">
              <w:r>
                <w:rPr>
                  <w:rFonts w:eastAsia="Times New Roman" w:cs="Arial" w:ascii="Arial" w:hAnsi="Arial"/>
                  <w:color w:val="000000"/>
                  <w:sz w:val="18"/>
                  <w:szCs w:val="18"/>
                  <w:lang w:eastAsia="nl-NL"/>
                </w:rPr>
                <w:delText>K.M. Moreno</w:delText>
              </w:r>
            </w:del>
          </w:p>
        </w:tc>
      </w:tr>
    </w:tbl>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8"/>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link w:val="Heading1Char"/>
    <w:uiPriority w:val="9"/>
    <w:qFormat/>
    <w:rsid w:val="00a36f9a"/>
    <w:pPr>
      <w:spacing w:lineRule="auto" w:line="240" w:beforeAutospacing="1" w:afterAutospacing="1"/>
      <w:outlineLvl w:val="0"/>
    </w:pPr>
    <w:rPr>
      <w:rFonts w:ascii="Times New Roman" w:hAnsi="Times New Roman" w:eastAsia="Times New Roman" w:cs="Times New Roman"/>
      <w:b/>
      <w:bCs/>
      <w:kern w:val="2"/>
      <w:sz w:val="48"/>
      <w:szCs w:val="48"/>
      <w:lang w:eastAsia="nl-NL"/>
    </w:rPr>
  </w:style>
  <w:style w:type="paragraph" w:styleId="Heading2">
    <w:name w:val="Heading 2"/>
    <w:basedOn w:val="Normal"/>
    <w:link w:val="Heading2Char"/>
    <w:uiPriority w:val="9"/>
    <w:qFormat/>
    <w:rsid w:val="00a36f9a"/>
    <w:pPr>
      <w:spacing w:lineRule="auto" w:line="240" w:beforeAutospacing="1" w:afterAutospacing="1"/>
      <w:outlineLvl w:val="1"/>
    </w:pPr>
    <w:rPr>
      <w:rFonts w:ascii="Times New Roman" w:hAnsi="Times New Roman" w:eastAsia="Times New Roman" w:cs="Times New Roman"/>
      <w:b/>
      <w:bCs/>
      <w:sz w:val="36"/>
      <w:szCs w:val="36"/>
      <w:lang w:eastAsia="nl-NL"/>
    </w:rPr>
  </w:style>
  <w:style w:type="paragraph" w:styleId="Heading4">
    <w:name w:val="Heading 4"/>
    <w:basedOn w:val="Normal"/>
    <w:link w:val="Heading4Char"/>
    <w:uiPriority w:val="9"/>
    <w:qFormat/>
    <w:rsid w:val="00a36f9a"/>
    <w:pPr>
      <w:spacing w:lineRule="auto" w:line="240" w:beforeAutospacing="1" w:afterAutospacing="1"/>
      <w:outlineLvl w:val="3"/>
    </w:pPr>
    <w:rPr>
      <w:rFonts w:ascii="Times New Roman" w:hAnsi="Times New Roman" w:eastAsia="Times New Roman" w:cs="Times New Roman"/>
      <w:b/>
      <w:bCs/>
      <w:sz w:val="24"/>
      <w:szCs w:val="24"/>
      <w:lang w:eastAsia="nl-NL"/>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36f9a"/>
    <w:rPr>
      <w:rFonts w:ascii="Times New Roman" w:hAnsi="Times New Roman" w:eastAsia="Times New Roman" w:cs="Times New Roman"/>
      <w:b/>
      <w:bCs/>
      <w:kern w:val="2"/>
      <w:sz w:val="48"/>
      <w:szCs w:val="48"/>
      <w:lang w:eastAsia="nl-NL"/>
    </w:rPr>
  </w:style>
  <w:style w:type="character" w:styleId="Heading2Char" w:customStyle="1">
    <w:name w:val="Heading 2 Char"/>
    <w:basedOn w:val="DefaultParagraphFont"/>
    <w:link w:val="Heading2"/>
    <w:uiPriority w:val="9"/>
    <w:qFormat/>
    <w:rsid w:val="00a36f9a"/>
    <w:rPr>
      <w:rFonts w:ascii="Times New Roman" w:hAnsi="Times New Roman" w:eastAsia="Times New Roman" w:cs="Times New Roman"/>
      <w:b/>
      <w:bCs/>
      <w:sz w:val="36"/>
      <w:szCs w:val="36"/>
      <w:lang w:eastAsia="nl-NL"/>
    </w:rPr>
  </w:style>
  <w:style w:type="character" w:styleId="Heading4Char" w:customStyle="1">
    <w:name w:val="Heading 4 Char"/>
    <w:basedOn w:val="DefaultParagraphFont"/>
    <w:link w:val="Heading4"/>
    <w:uiPriority w:val="9"/>
    <w:qFormat/>
    <w:rsid w:val="00a36f9a"/>
    <w:rPr>
      <w:rFonts w:ascii="Times New Roman" w:hAnsi="Times New Roman" w:eastAsia="Times New Roman" w:cs="Times New Roman"/>
      <w:b/>
      <w:bCs/>
      <w:sz w:val="24"/>
      <w:szCs w:val="24"/>
      <w:lang w:eastAsia="nl-NL"/>
    </w:rPr>
  </w:style>
  <w:style w:type="character" w:styleId="Strong">
    <w:name w:val="Strong"/>
    <w:basedOn w:val="DefaultParagraphFont"/>
    <w:uiPriority w:val="22"/>
    <w:qFormat/>
    <w:rsid w:val="00a36f9a"/>
    <w:rPr>
      <w:b/>
      <w:bCs/>
    </w:rPr>
  </w:style>
  <w:style w:type="character" w:styleId="Emphasis">
    <w:name w:val="Emphasis"/>
    <w:basedOn w:val="DefaultParagraphFont"/>
    <w:uiPriority w:val="20"/>
    <w:qFormat/>
    <w:rsid w:val="00a36f9a"/>
    <w:rPr>
      <w:i/>
      <w:iCs/>
    </w:rPr>
  </w:style>
  <w:style w:type="character" w:styleId="InternetLink">
    <w:name w:val="Hyperlink"/>
    <w:basedOn w:val="DefaultParagraphFont"/>
    <w:uiPriority w:val="99"/>
    <w:semiHidden/>
    <w:unhideWhenUsed/>
    <w:rsid w:val="00a36f9a"/>
    <w:rPr>
      <w:color w:val="0000FF"/>
      <w:u w:val="single"/>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36f9a"/>
    <w:pPr>
      <w:spacing w:lineRule="auto" w:line="240" w:beforeAutospacing="1" w:afterAutospacing="1"/>
    </w:pPr>
    <w:rPr>
      <w:rFonts w:ascii="Times New Roman" w:hAnsi="Times New Roman" w:eastAsia="Times New Roman" w:cs="Times New Roman"/>
      <w:sz w:val="24"/>
      <w:szCs w:val="24"/>
      <w:lang w:eastAsia="nl-NL"/>
    </w:rPr>
  </w:style>
  <w:style w:type="paragraph" w:styleId="Revision">
    <w:name w:val="Revision"/>
    <w:uiPriority w:val="99"/>
    <w:semiHidden/>
    <w:qFormat/>
    <w:rsid w:val="00a36f9a"/>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ytimetable.uu.nl/schedule" TargetMode="External"/><Relationship Id="rId3" Type="http://schemas.openxmlformats.org/officeDocument/2006/relationships/hyperlink" Target="https://mytimetable.uu.nl/schedule" TargetMode="External"/><Relationship Id="rId4" Type="http://schemas.openxmlformats.org/officeDocument/2006/relationships/hyperlink" Target="https://mixtape.scunning.com/" TargetMode="External"/><Relationship Id="rId5" Type="http://schemas.openxmlformats.org/officeDocument/2006/relationships/hyperlink" Target="https://sites.google.com/view/microeconometricswithr/bookdown" TargetMode="External"/><Relationship Id="rId6" Type="http://schemas.openxmlformats.org/officeDocument/2006/relationships/hyperlink" Target="https://theeffectbook.net/index.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Application>LibreOffice/7.3.7.2$Linux_X86_64 LibreOffice_project/30$Build-2</Application>
  <AppVersion>15.0000</AppVersion>
  <Pages>6</Pages>
  <Words>669</Words>
  <Characters>3950</Characters>
  <CharactersWithSpaces>4538</CharactersWithSpaces>
  <Paragraphs>96</Paragraphs>
  <Company>Utrecht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2024-12-06T09:24:00Z</dcterms:created>
  <dc:creator>Hollander, I.P.M. den (Ingrid)</dc:creator>
  <dc:description/>
  <dc:language>en-US</dc:language>
  <cp:lastModifiedBy/>
  <dcterms:modified xsi:type="dcterms:W3CDTF">2025-02-25T21:41:50Z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